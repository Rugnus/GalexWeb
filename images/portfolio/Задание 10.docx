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1774" w:rsidRDefault="00BB1774" w:rsidP="00BB1774">
      <w:pPr>
        <w:jc w:val="both"/>
      </w:pPr>
      <w:r>
        <w:t xml:space="preserve">Задание </w:t>
      </w:r>
      <w:del w:id="0" w:author="poly mos" w:date="2021-03-19T10:27:00Z">
        <w:r w:rsidDel="00661498">
          <w:delText>2</w:delText>
        </w:r>
      </w:del>
      <w:ins w:id="1" w:author="poly mos" w:date="2021-04-23T12:20:00Z">
        <w:r w:rsidR="00853D64">
          <w:t>10</w:t>
        </w:r>
      </w:ins>
      <w:r>
        <w:t>.</w:t>
      </w:r>
      <w:del w:id="2" w:author="poly mos" w:date="2021-04-23T12:20:00Z">
        <w:r w:rsidDel="00853D64">
          <w:delText xml:space="preserve"> </w:delText>
        </w:r>
      </w:del>
      <w:ins w:id="3" w:author="poly mos" w:date="2021-04-23T12:20:00Z">
        <w:r w:rsidR="00853D64">
          <w:t xml:space="preserve"> </w:t>
        </w:r>
      </w:ins>
      <w:ins w:id="4" w:author="poly mos" w:date="2021-04-23T12:22:00Z">
        <w:r w:rsidR="00853D64">
          <w:t xml:space="preserve">Построение </w:t>
        </w:r>
      </w:ins>
      <w:ins w:id="5" w:author="poly mos" w:date="2021-04-23T12:24:00Z">
        <w:r w:rsidR="00853D64">
          <w:t xml:space="preserve">функциональных </w:t>
        </w:r>
      </w:ins>
      <w:ins w:id="6" w:author="poly mos" w:date="2021-04-23T12:22:00Z">
        <w:r w:rsidR="00853D64">
          <w:t>дерев</w:t>
        </w:r>
      </w:ins>
      <w:ins w:id="7" w:author="poly mos" w:date="2021-04-23T12:24:00Z">
        <w:r w:rsidR="00853D64">
          <w:t>ьев</w:t>
        </w:r>
      </w:ins>
      <w:ins w:id="8" w:author="poly mos" w:date="2021-04-23T12:22:00Z">
        <w:r w:rsidR="00853D64">
          <w:t xml:space="preserve"> в методологии </w:t>
        </w:r>
      </w:ins>
      <w:ins w:id="9" w:author="poly mos" w:date="2021-04-23T12:23:00Z">
        <w:r w:rsidR="00853D64">
          <w:rPr>
            <w:lang w:val="en-US"/>
          </w:rPr>
          <w:t>ARIS</w:t>
        </w:r>
      </w:ins>
      <w:del w:id="10" w:author="poly mos" w:date="2021-04-23T12:20:00Z">
        <w:r w:rsidDel="00853D64">
          <w:delText xml:space="preserve">Построение контекстной </w:delText>
        </w:r>
      </w:del>
      <w:del w:id="11" w:author="poly mos" w:date="2021-03-19T11:10:00Z">
        <w:r w:rsidDel="00975F4B">
          <w:delText>д</w:delText>
        </w:r>
      </w:del>
      <w:ins w:id="12" w:author="poly mos" w:date="2021-04-16T11:49:00Z">
        <w:r w:rsidR="00BF023C">
          <w:t>.</w:t>
        </w:r>
        <w:r w:rsidR="00BF023C" w:rsidRPr="00BF023C" w:rsidDel="00661498">
          <w:t xml:space="preserve"> </w:t>
        </w:r>
      </w:ins>
      <w:del w:id="13" w:author="poly mos" w:date="2021-03-19T10:27:00Z">
        <w:r w:rsidDel="00661498">
          <w:delText xml:space="preserve">иаграммы </w:delText>
        </w:r>
        <w:r w:rsidDel="00661498">
          <w:rPr>
            <w:lang w:val="en-US"/>
          </w:rPr>
          <w:delText>IDEF</w:delText>
        </w:r>
        <w:r w:rsidDel="00661498">
          <w:delText>0 бизнес-процесса.</w:delText>
        </w:r>
      </w:del>
    </w:p>
    <w:p w:rsidR="00BB1774" w:rsidRDefault="00BB1774" w:rsidP="00BB1774">
      <w:pPr>
        <w:pStyle w:val="a3"/>
        <w:numPr>
          <w:ilvl w:val="0"/>
          <w:numId w:val="2"/>
        </w:numPr>
        <w:jc w:val="both"/>
      </w:pPr>
      <w:r>
        <w:t>Выбрать среду моделирования (привести ее в отчете)</w:t>
      </w:r>
    </w:p>
    <w:p w:rsidR="00853D64" w:rsidRDefault="00BB1774">
      <w:pPr>
        <w:pStyle w:val="a3"/>
        <w:numPr>
          <w:ilvl w:val="0"/>
          <w:numId w:val="2"/>
        </w:numPr>
        <w:jc w:val="both"/>
        <w:rPr>
          <w:ins w:id="14" w:author="poly mos" w:date="2021-04-23T12:25:00Z"/>
        </w:rPr>
        <w:pPrChange w:id="15" w:author="poly mos" w:date="2021-03-19T10:29:00Z">
          <w:pPr>
            <w:pStyle w:val="a3"/>
            <w:jc w:val="both"/>
          </w:pPr>
        </w:pPrChange>
      </w:pPr>
      <w:r>
        <w:t xml:space="preserve">Для </w:t>
      </w:r>
      <w:del w:id="16" w:author="poly mos" w:date="2021-02-24T17:07:00Z">
        <w:r w:rsidDel="00C078D1">
          <w:delText xml:space="preserve">продолженной </w:delText>
        </w:r>
      </w:del>
      <w:ins w:id="17" w:author="poly mos" w:date="2021-02-24T17:07:00Z">
        <w:r w:rsidR="00C078D1">
          <w:t>предложенно</w:t>
        </w:r>
      </w:ins>
      <w:ins w:id="18" w:author="poly mos" w:date="2021-04-16T11:56:00Z">
        <w:r w:rsidR="00BF023C">
          <w:t>й</w:t>
        </w:r>
      </w:ins>
      <w:ins w:id="19" w:author="poly mos" w:date="2021-02-24T17:07:00Z">
        <w:r w:rsidR="00C078D1">
          <w:t xml:space="preserve"> </w:t>
        </w:r>
      </w:ins>
      <w:r>
        <w:t>в задании 1</w:t>
      </w:r>
      <w:ins w:id="20" w:author="poly mos" w:date="2021-04-16T11:57:00Z">
        <w:r w:rsidR="00BF023C">
          <w:t xml:space="preserve"> системы (проектируемого сайт</w:t>
        </w:r>
      </w:ins>
      <w:ins w:id="21" w:author="poly mos" w:date="2021-04-16T11:58:00Z">
        <w:r w:rsidR="00BF023C">
          <w:t>а</w:t>
        </w:r>
      </w:ins>
      <w:ins w:id="22" w:author="poly mos" w:date="2021-04-16T11:57:00Z">
        <w:r w:rsidR="00BF023C">
          <w:t>)</w:t>
        </w:r>
      </w:ins>
      <w:del w:id="23" w:author="poly mos" w:date="2021-04-16T11:56:00Z">
        <w:r w:rsidDel="00BF023C">
          <w:delText xml:space="preserve"> бизнес-процесса</w:delText>
        </w:r>
      </w:del>
      <w:r>
        <w:t>, построить</w:t>
      </w:r>
      <w:ins w:id="24" w:author="poly mos" w:date="2021-04-23T12:25:00Z">
        <w:r w:rsidR="00853D64">
          <w:t>:</w:t>
        </w:r>
      </w:ins>
    </w:p>
    <w:p w:rsidR="00853D64" w:rsidRDefault="00853D64">
      <w:pPr>
        <w:pStyle w:val="a3"/>
        <w:jc w:val="both"/>
        <w:rPr>
          <w:ins w:id="25" w:author="poly mos" w:date="2021-04-23T12:25:00Z"/>
        </w:rPr>
      </w:pPr>
      <w:ins w:id="26" w:author="poly mos" w:date="2021-04-23T12:25:00Z">
        <w:r>
          <w:t xml:space="preserve">- </w:t>
        </w:r>
      </w:ins>
      <w:del w:id="27" w:author="poly mos" w:date="2021-04-23T12:25:00Z">
        <w:r w:rsidR="00BB1774" w:rsidDel="00853D64">
          <w:delText xml:space="preserve"> </w:delText>
        </w:r>
      </w:del>
      <w:ins w:id="28" w:author="poly mos" w:date="2021-04-23T12:26:00Z">
        <w:r>
          <w:t>Дерево функций БП</w:t>
        </w:r>
      </w:ins>
      <w:ins w:id="29" w:author="poly mos" w:date="2021-04-23T12:25:00Z">
        <w:r>
          <w:t>,</w:t>
        </w:r>
      </w:ins>
    </w:p>
    <w:p w:rsidR="00853D64" w:rsidRDefault="00853D64">
      <w:pPr>
        <w:pStyle w:val="a3"/>
        <w:jc w:val="both"/>
        <w:rPr>
          <w:ins w:id="30" w:author="poly mos" w:date="2021-04-23T12:26:00Z"/>
        </w:rPr>
      </w:pPr>
      <w:ins w:id="31" w:author="poly mos" w:date="2021-04-23T12:25:00Z">
        <w:r>
          <w:t>- Объектно-ориентированное функциональное дерево</w:t>
        </w:r>
      </w:ins>
      <w:del w:id="32" w:author="poly mos" w:date="2021-03-19T10:27:00Z">
        <w:r w:rsidR="00BB1774" w:rsidDel="00661498">
          <w:delText>контекстную диаграмму бизнес-процесса</w:delText>
        </w:r>
        <w:r w:rsidR="0005333A" w:rsidRPr="0005333A" w:rsidDel="00661498">
          <w:delText xml:space="preserve"> (</w:delText>
        </w:r>
        <w:r w:rsidR="0005333A" w:rsidDel="00661498">
          <w:rPr>
            <w:lang w:val="en-US"/>
          </w:rPr>
          <w:delText>IDEF</w:delText>
        </w:r>
        <w:r w:rsidR="0005333A" w:rsidDel="00661498">
          <w:delText>0</w:delText>
        </w:r>
        <w:r w:rsidR="0005333A" w:rsidRPr="0005333A" w:rsidDel="00661498">
          <w:delText xml:space="preserve"> </w:delText>
        </w:r>
        <w:r w:rsidR="0005333A" w:rsidDel="00661498">
          <w:rPr>
            <w:lang w:val="en-US"/>
          </w:rPr>
          <w:delText>AS</w:delText>
        </w:r>
        <w:r w:rsidR="0005333A" w:rsidRPr="0005333A" w:rsidDel="00661498">
          <w:delText>-</w:delText>
        </w:r>
        <w:r w:rsidR="0005333A" w:rsidDel="00661498">
          <w:rPr>
            <w:lang w:val="en-US"/>
          </w:rPr>
          <w:delText>IS</w:delText>
        </w:r>
        <w:r w:rsidR="0005333A" w:rsidRPr="0005333A" w:rsidDel="00661498">
          <w:delText>)</w:delText>
        </w:r>
      </w:del>
      <w:ins w:id="33" w:author="poly mos" w:date="2021-02-24T16:23:00Z">
        <w:r>
          <w:t>,</w:t>
        </w:r>
      </w:ins>
    </w:p>
    <w:p w:rsidR="00853D64" w:rsidRDefault="00853D64">
      <w:pPr>
        <w:pStyle w:val="a3"/>
        <w:jc w:val="both"/>
        <w:rPr>
          <w:ins w:id="34" w:author="poly mos" w:date="2021-04-23T12:27:00Z"/>
        </w:rPr>
      </w:pPr>
      <w:ins w:id="35" w:author="poly mos" w:date="2021-04-23T12:26:00Z">
        <w:r>
          <w:t xml:space="preserve">- </w:t>
        </w:r>
      </w:ins>
      <w:ins w:id="36" w:author="poly mos" w:date="2021-04-23T12:27:00Z">
        <w:r>
          <w:t>Процессо-ориентированное функциональное дерево,</w:t>
        </w:r>
      </w:ins>
    </w:p>
    <w:p w:rsidR="00BB1774" w:rsidDel="00661498" w:rsidRDefault="00853D64">
      <w:pPr>
        <w:pStyle w:val="a3"/>
        <w:jc w:val="both"/>
        <w:rPr>
          <w:del w:id="37" w:author="poly mos" w:date="2021-03-19T10:29:00Z"/>
        </w:rPr>
        <w:pPrChange w:id="38" w:author="poly mos" w:date="2021-04-23T12:25:00Z">
          <w:pPr>
            <w:pStyle w:val="a3"/>
            <w:numPr>
              <w:numId w:val="2"/>
            </w:numPr>
            <w:ind w:hanging="360"/>
            <w:jc w:val="both"/>
          </w:pPr>
        </w:pPrChange>
      </w:pPr>
      <w:ins w:id="39" w:author="poly mos" w:date="2021-04-23T12:27:00Z">
        <w:r>
          <w:t>- Операционно0ориентированное функциональное дерево.</w:t>
        </w:r>
      </w:ins>
      <w:del w:id="40" w:author="poly mos" w:date="2021-02-24T16:21:00Z">
        <w:r w:rsidR="00BB1774" w:rsidDel="006F4CA7">
          <w:delText>, имеющую не менее:</w:delText>
        </w:r>
      </w:del>
    </w:p>
    <w:p w:rsidR="00BB1774" w:rsidDel="006F4CA7" w:rsidRDefault="00BB1774">
      <w:pPr>
        <w:pStyle w:val="a3"/>
        <w:jc w:val="both"/>
        <w:rPr>
          <w:del w:id="41" w:author="poly mos" w:date="2021-02-24T16:21:00Z"/>
        </w:rPr>
      </w:pPr>
      <w:del w:id="42" w:author="poly mos" w:date="2021-02-24T16:21:00Z">
        <w:r w:rsidDel="006F4CA7">
          <w:delText xml:space="preserve">- 2-х входов, </w:delText>
        </w:r>
      </w:del>
    </w:p>
    <w:p w:rsidR="00BB1774" w:rsidDel="006F4CA7" w:rsidRDefault="00BB1774">
      <w:pPr>
        <w:pStyle w:val="a3"/>
        <w:rPr>
          <w:del w:id="43" w:author="poly mos" w:date="2021-02-24T16:21:00Z"/>
        </w:rPr>
        <w:pPrChange w:id="44" w:author="poly mos" w:date="2021-04-23T12:25:00Z">
          <w:pPr>
            <w:pStyle w:val="a3"/>
            <w:jc w:val="both"/>
          </w:pPr>
        </w:pPrChange>
      </w:pPr>
      <w:del w:id="45" w:author="poly mos" w:date="2021-02-24T16:21:00Z">
        <w:r w:rsidDel="006F4CA7">
          <w:delText xml:space="preserve">- 2-х выходов, </w:delText>
        </w:r>
      </w:del>
    </w:p>
    <w:p w:rsidR="00BB1774" w:rsidDel="006F4CA7" w:rsidRDefault="00BB1774">
      <w:pPr>
        <w:pStyle w:val="a3"/>
        <w:rPr>
          <w:del w:id="46" w:author="poly mos" w:date="2021-02-24T16:21:00Z"/>
        </w:rPr>
        <w:pPrChange w:id="47" w:author="poly mos" w:date="2021-04-23T12:25:00Z">
          <w:pPr>
            <w:pStyle w:val="a3"/>
            <w:jc w:val="both"/>
          </w:pPr>
        </w:pPrChange>
      </w:pPr>
      <w:del w:id="48" w:author="poly mos" w:date="2021-02-24T16:21:00Z">
        <w:r w:rsidDel="006F4CA7">
          <w:delText>- 2-х управлений,</w:delText>
        </w:r>
      </w:del>
    </w:p>
    <w:p w:rsidR="00BB1774" w:rsidDel="006F4CA7" w:rsidRDefault="00BB1774">
      <w:pPr>
        <w:pStyle w:val="a3"/>
        <w:rPr>
          <w:del w:id="49" w:author="poly mos" w:date="2021-02-24T16:21:00Z"/>
        </w:rPr>
        <w:pPrChange w:id="50" w:author="poly mos" w:date="2021-04-23T12:25:00Z">
          <w:pPr>
            <w:pStyle w:val="a3"/>
            <w:jc w:val="both"/>
          </w:pPr>
        </w:pPrChange>
      </w:pPr>
      <w:del w:id="51" w:author="poly mos" w:date="2021-02-24T16:21:00Z">
        <w:r w:rsidDel="006F4CA7">
          <w:delText xml:space="preserve">- 2-х механизмов, </w:delText>
        </w:r>
      </w:del>
    </w:p>
    <w:p w:rsidR="00BB1774" w:rsidRDefault="0005333A">
      <w:pPr>
        <w:pStyle w:val="a3"/>
        <w:jc w:val="both"/>
      </w:pPr>
      <w:del w:id="52" w:author="poly mos" w:date="2021-02-24T16:22:00Z">
        <w:r w:rsidDel="006F4CA7">
          <w:delText xml:space="preserve">с декомпозицией, </w:delText>
        </w:r>
        <w:r w:rsidR="00BB1774" w:rsidDel="006F4CA7">
          <w:delText>включающ</w:delText>
        </w:r>
        <w:r w:rsidDel="006F4CA7">
          <w:delText>ей</w:delText>
        </w:r>
        <w:r w:rsidR="00BB1774" w:rsidDel="006F4CA7">
          <w:delText xml:space="preserve"> не менее:</w:delText>
        </w:r>
      </w:del>
    </w:p>
    <w:p w:rsidR="00BB1774" w:rsidDel="006F4CA7" w:rsidRDefault="00BB1774" w:rsidP="00BB1774">
      <w:pPr>
        <w:pStyle w:val="a3"/>
        <w:jc w:val="both"/>
        <w:rPr>
          <w:del w:id="53" w:author="poly mos" w:date="2021-02-24T16:22:00Z"/>
        </w:rPr>
      </w:pPr>
      <w:del w:id="54" w:author="poly mos" w:date="2021-02-24T16:22:00Z">
        <w:r w:rsidDel="006F4CA7">
          <w:delText xml:space="preserve">-  3-х подпроцессов на верхнем уровне (указать перечень подпроцессов) </w:delText>
        </w:r>
      </w:del>
    </w:p>
    <w:p w:rsidR="0005333A" w:rsidDel="006F4CA7" w:rsidRDefault="00BB1774" w:rsidP="0005333A">
      <w:pPr>
        <w:pStyle w:val="a3"/>
        <w:jc w:val="both"/>
        <w:rPr>
          <w:del w:id="55" w:author="poly mos" w:date="2021-02-24T16:22:00Z"/>
        </w:rPr>
      </w:pPr>
      <w:del w:id="56" w:author="poly mos" w:date="2021-02-24T16:22:00Z">
        <w:r w:rsidDel="006F4CA7">
          <w:delText>- 3-х функций одного из этих подпроцессов (указать подпроцесс и перечень его функций).</w:delText>
        </w:r>
      </w:del>
    </w:p>
    <w:p w:rsidR="0005333A" w:rsidDel="006F4CA7" w:rsidRDefault="0005333A" w:rsidP="00BB1774">
      <w:pPr>
        <w:pStyle w:val="a3"/>
        <w:numPr>
          <w:ilvl w:val="0"/>
          <w:numId w:val="2"/>
        </w:numPr>
        <w:jc w:val="both"/>
        <w:rPr>
          <w:del w:id="57" w:author="poly mos" w:date="2021-02-24T16:23:00Z"/>
        </w:rPr>
      </w:pPr>
      <w:del w:id="58" w:author="poly mos" w:date="2021-02-24T16:23:00Z">
        <w:r w:rsidDel="006F4CA7">
          <w:delText xml:space="preserve">Разработать усовершенствованную модель представленного бизнес-процесса </w:delText>
        </w:r>
      </w:del>
      <w:ins w:id="59" w:author="temp" w:date="2020-02-27T09:55:00Z">
        <w:del w:id="60" w:author="poly mos" w:date="2021-02-24T16:23:00Z">
          <w:r w:rsidRPr="0005333A" w:rsidDel="006F4CA7">
            <w:rPr>
              <w:rPrChange w:id="61" w:author="temp" w:date="2020-02-27T09:55:00Z">
                <w:rPr>
                  <w:lang w:val="en-US"/>
                </w:rPr>
              </w:rPrChange>
            </w:rPr>
            <w:delText>(</w:delText>
          </w:r>
        </w:del>
      </w:ins>
      <w:ins w:id="62" w:author="temp" w:date="2020-02-27T09:56:00Z">
        <w:del w:id="63" w:author="poly mos" w:date="2021-02-24T16:23:00Z">
          <w:r w:rsidDel="006F4CA7">
            <w:rPr>
              <w:lang w:val="en-US"/>
            </w:rPr>
            <w:delText>TO</w:delText>
          </w:r>
          <w:r w:rsidRPr="0005333A" w:rsidDel="006F4CA7">
            <w:rPr>
              <w:rPrChange w:id="64" w:author="temp" w:date="2020-02-27T09:57:00Z">
                <w:rPr>
                  <w:lang w:val="en-US"/>
                </w:rPr>
              </w:rPrChange>
            </w:rPr>
            <w:delText>-</w:delText>
          </w:r>
          <w:r w:rsidDel="006F4CA7">
            <w:rPr>
              <w:lang w:val="en-US"/>
            </w:rPr>
            <w:delText>BE</w:delText>
          </w:r>
          <w:r w:rsidRPr="0005333A" w:rsidDel="006F4CA7">
            <w:rPr>
              <w:rPrChange w:id="65" w:author="temp" w:date="2020-02-27T09:57:00Z">
                <w:rPr>
                  <w:lang w:val="en-US"/>
                </w:rPr>
              </w:rPrChange>
            </w:rPr>
            <w:delText xml:space="preserve">) </w:delText>
          </w:r>
        </w:del>
      </w:ins>
      <w:ins w:id="66" w:author="temp" w:date="2020-02-27T09:57:00Z">
        <w:del w:id="67" w:author="poly mos" w:date="2021-02-24T16:23:00Z">
          <w:r w:rsidR="00B976C1" w:rsidDel="006F4CA7">
            <w:delText>с необходимой</w:delText>
          </w:r>
        </w:del>
      </w:ins>
      <w:ins w:id="68" w:author="temp" w:date="2020-02-27T09:59:00Z">
        <w:del w:id="69" w:author="poly mos" w:date="2021-02-24T16:23:00Z">
          <w:r w:rsidR="00B976C1" w:rsidDel="006F4CA7">
            <w:delText xml:space="preserve"> </w:delText>
          </w:r>
        </w:del>
      </w:ins>
      <w:ins w:id="70" w:author="temp" w:date="2020-02-27T09:57:00Z">
        <w:del w:id="71" w:author="poly mos" w:date="2021-02-24T16:23:00Z">
          <w:r w:rsidR="00B976C1" w:rsidDel="006F4CA7">
            <w:delText>декомпозицией.</w:delText>
          </w:r>
        </w:del>
      </w:ins>
      <w:del w:id="72" w:author="poly mos" w:date="2021-02-24T16:23:00Z">
        <w:r w:rsidDel="006F4CA7">
          <w:delText>(</w:delText>
        </w:r>
      </w:del>
    </w:p>
    <w:p w:rsidR="00BB1774" w:rsidRDefault="00BB1774" w:rsidP="00BB1774">
      <w:pPr>
        <w:pStyle w:val="a3"/>
        <w:numPr>
          <w:ilvl w:val="0"/>
          <w:numId w:val="2"/>
        </w:numPr>
        <w:jc w:val="both"/>
        <w:rPr>
          <w:ins w:id="73" w:author="Microsoft Office User" w:date="2021-04-26T16:13:00Z"/>
        </w:rPr>
      </w:pPr>
      <w:r>
        <w:t xml:space="preserve">Привести </w:t>
      </w:r>
      <w:del w:id="74" w:author="temp" w:date="2020-02-27T09:59:00Z">
        <w:r w:rsidDel="00B976C1">
          <w:delText xml:space="preserve">разработанную </w:delText>
        </w:r>
      </w:del>
      <w:ins w:id="75" w:author="temp" w:date="2020-02-27T09:59:00Z">
        <w:r w:rsidR="00B976C1">
          <w:t>разработанн</w:t>
        </w:r>
        <w:del w:id="76" w:author="poly mos" w:date="2021-03-19T10:28:00Z">
          <w:r w:rsidR="00B976C1" w:rsidDel="00661498">
            <w:delText>ые</w:delText>
          </w:r>
        </w:del>
      </w:ins>
      <w:ins w:id="77" w:author="poly mos" w:date="2021-03-19T10:28:00Z">
        <w:r w:rsidR="00661498">
          <w:t>ую</w:t>
        </w:r>
      </w:ins>
      <w:ins w:id="78" w:author="temp" w:date="2020-02-27T09:59:00Z">
        <w:r w:rsidR="00B976C1">
          <w:t xml:space="preserve"> </w:t>
        </w:r>
      </w:ins>
      <w:del w:id="79" w:author="temp" w:date="2020-02-27T09:59:00Z">
        <w:r w:rsidDel="00B976C1">
          <w:delText xml:space="preserve">схему </w:delText>
        </w:r>
      </w:del>
      <w:ins w:id="80" w:author="temp" w:date="2020-02-27T09:59:00Z">
        <w:r w:rsidR="00B976C1">
          <w:t>схем</w:t>
        </w:r>
        <w:del w:id="81" w:author="poly mos" w:date="2021-03-19T10:28:00Z">
          <w:r w:rsidR="00B976C1" w:rsidDel="00661498">
            <w:delText>ы</w:delText>
          </w:r>
        </w:del>
      </w:ins>
      <w:ins w:id="82" w:author="poly mos" w:date="2021-03-19T10:28:00Z">
        <w:r w:rsidR="00661498">
          <w:t>у</w:t>
        </w:r>
      </w:ins>
      <w:ins w:id="83" w:author="temp" w:date="2020-02-27T09:59:00Z">
        <w:r w:rsidR="00B976C1">
          <w:t xml:space="preserve"> </w:t>
        </w:r>
      </w:ins>
      <w:r>
        <w:t xml:space="preserve">и </w:t>
      </w:r>
      <w:del w:id="84" w:author="temp" w:date="2020-02-27T09:59:00Z">
        <w:r w:rsidDel="00B976C1">
          <w:delText xml:space="preserve">ее </w:delText>
        </w:r>
      </w:del>
      <w:ins w:id="85" w:author="temp" w:date="2020-02-27T09:59:00Z">
        <w:del w:id="86" w:author="poly mos" w:date="2021-03-19T10:28:00Z">
          <w:r w:rsidR="00B976C1" w:rsidDel="00661498">
            <w:delText>их</w:delText>
          </w:r>
        </w:del>
      </w:ins>
      <w:ins w:id="87" w:author="poly mos" w:date="2021-03-19T10:28:00Z">
        <w:r w:rsidR="00661498">
          <w:t>ее</w:t>
        </w:r>
      </w:ins>
      <w:ins w:id="88" w:author="temp" w:date="2020-02-27T09:59:00Z">
        <w:r w:rsidR="00B976C1">
          <w:t xml:space="preserve"> </w:t>
        </w:r>
      </w:ins>
      <w:r>
        <w:t>описание в отчете (в виде текстового документа в электронном виде)</w:t>
      </w:r>
    </w:p>
    <w:p w:rsidR="00FF4E70" w:rsidRDefault="00FF4E70" w:rsidP="00FF4E70">
      <w:pPr>
        <w:pStyle w:val="a3"/>
        <w:keepNext/>
        <w:jc w:val="both"/>
        <w:rPr>
          <w:ins w:id="89" w:author="Microsoft Office User" w:date="2021-04-26T16:13:00Z"/>
        </w:rPr>
        <w:pPrChange w:id="90" w:author="Microsoft Office User" w:date="2021-04-26T16:13:00Z">
          <w:pPr>
            <w:pStyle w:val="a3"/>
            <w:jc w:val="both"/>
          </w:pPr>
        </w:pPrChange>
      </w:pPr>
      <w:ins w:id="91" w:author="Microsoft Office User" w:date="2021-04-26T16:13:00Z">
        <w:r w:rsidRPr="00FF4E70">
          <w:drawing>
            <wp:inline distT="0" distB="0" distL="0" distR="0" wp14:anchorId="1BBB28C9" wp14:editId="1056FD3F">
              <wp:extent cx="5940425" cy="3642360"/>
              <wp:effectExtent l="0" t="0" r="3175" b="254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6423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F4E70" w:rsidRDefault="00FF4E70" w:rsidP="00FF4E70">
      <w:pPr>
        <w:pStyle w:val="a7"/>
        <w:jc w:val="center"/>
        <w:rPr>
          <w:ins w:id="92" w:author="Microsoft Office User" w:date="2021-04-26T16:14:00Z"/>
          <w:color w:val="000000" w:themeColor="text1"/>
        </w:rPr>
      </w:pPr>
      <w:ins w:id="93" w:author="Microsoft Office User" w:date="2021-04-26T16:13:00Z">
        <w:r w:rsidRPr="00FF4E70">
          <w:rPr>
            <w:color w:val="000000" w:themeColor="text1"/>
            <w:rPrChange w:id="94" w:author="Microsoft Office User" w:date="2021-04-26T16:14:00Z">
              <w:rPr/>
            </w:rPrChange>
          </w:rPr>
          <w:t xml:space="preserve">Рисунок </w:t>
        </w:r>
        <w:r w:rsidRPr="00FF4E70">
          <w:rPr>
            <w:color w:val="000000" w:themeColor="text1"/>
            <w:rPrChange w:id="95" w:author="Microsoft Office User" w:date="2021-04-26T16:14:00Z">
              <w:rPr/>
            </w:rPrChange>
          </w:rPr>
          <w:fldChar w:fldCharType="begin"/>
        </w:r>
        <w:r w:rsidRPr="00FF4E70">
          <w:rPr>
            <w:color w:val="000000" w:themeColor="text1"/>
            <w:rPrChange w:id="96" w:author="Microsoft Office User" w:date="2021-04-26T16:14:00Z">
              <w:rPr/>
            </w:rPrChange>
          </w:rPr>
          <w:instrText xml:space="preserve"> SEQ Рисунок \* ARABIC </w:instrText>
        </w:r>
      </w:ins>
      <w:r w:rsidRPr="00FF4E70">
        <w:rPr>
          <w:color w:val="000000" w:themeColor="text1"/>
          <w:rPrChange w:id="97" w:author="Microsoft Office User" w:date="2021-04-26T16:14:00Z">
            <w:rPr/>
          </w:rPrChange>
        </w:rPr>
        <w:fldChar w:fldCharType="separate"/>
      </w:r>
      <w:ins w:id="98" w:author="Microsoft Office User" w:date="2021-04-26T16:50:00Z">
        <w:r w:rsidR="000C57A8">
          <w:rPr>
            <w:noProof/>
            <w:color w:val="000000" w:themeColor="text1"/>
          </w:rPr>
          <w:t>1</w:t>
        </w:r>
      </w:ins>
      <w:ins w:id="99" w:author="Microsoft Office User" w:date="2021-04-26T16:13:00Z">
        <w:r w:rsidRPr="00FF4E70">
          <w:rPr>
            <w:color w:val="000000" w:themeColor="text1"/>
            <w:rPrChange w:id="100" w:author="Microsoft Office User" w:date="2021-04-26T16:14:00Z">
              <w:rPr/>
            </w:rPrChange>
          </w:rPr>
          <w:fldChar w:fldCharType="end"/>
        </w:r>
        <w:r w:rsidRPr="00FF4E70">
          <w:rPr>
            <w:color w:val="000000" w:themeColor="text1"/>
            <w:lang w:val="en-US"/>
            <w:rPrChange w:id="101" w:author="Microsoft Office User" w:date="2021-04-26T16:14:00Z">
              <w:rPr>
                <w:lang w:val="en-US"/>
              </w:rPr>
            </w:rPrChange>
          </w:rPr>
          <w:t xml:space="preserve">. </w:t>
        </w:r>
        <w:r w:rsidRPr="00FF4E70">
          <w:rPr>
            <w:color w:val="000000" w:themeColor="text1"/>
            <w:rPrChange w:id="102" w:author="Microsoft Office User" w:date="2021-04-26T16:14:00Z">
              <w:rPr/>
            </w:rPrChange>
          </w:rPr>
          <w:t>Дерево функций</w:t>
        </w:r>
      </w:ins>
    </w:p>
    <w:p w:rsidR="00FF4E70" w:rsidRDefault="00FF4E70" w:rsidP="00FF4E70">
      <w:pPr>
        <w:rPr>
          <w:ins w:id="103" w:author="Microsoft Office User" w:date="2021-04-26T16:38:00Z"/>
        </w:rPr>
      </w:pPr>
    </w:p>
    <w:p w:rsidR="000C57A8" w:rsidRDefault="000C57A8" w:rsidP="000C57A8">
      <w:pPr>
        <w:keepNext/>
        <w:jc w:val="center"/>
        <w:rPr>
          <w:ins w:id="104" w:author="Microsoft Office User" w:date="2021-04-26T16:38:00Z"/>
        </w:rPr>
        <w:pPrChange w:id="105" w:author="Microsoft Office User" w:date="2021-04-26T16:38:00Z">
          <w:pPr/>
        </w:pPrChange>
      </w:pPr>
      <w:ins w:id="106" w:author="Microsoft Office User" w:date="2021-04-26T16:38:00Z">
        <w:r w:rsidRPr="000C57A8">
          <w:lastRenderedPageBreak/>
          <w:drawing>
            <wp:inline distT="0" distB="0" distL="0" distR="0" wp14:anchorId="764CBF82" wp14:editId="5511EC77">
              <wp:extent cx="4406900" cy="7708900"/>
              <wp:effectExtent l="0" t="0" r="0" b="0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06900" cy="7708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C57A8" w:rsidRDefault="000C57A8" w:rsidP="000C57A8">
      <w:pPr>
        <w:pStyle w:val="a7"/>
        <w:jc w:val="center"/>
        <w:rPr>
          <w:ins w:id="107" w:author="Microsoft Office User" w:date="2021-04-26T16:38:00Z"/>
          <w:color w:val="000000" w:themeColor="text1"/>
        </w:rPr>
      </w:pPr>
      <w:ins w:id="108" w:author="Microsoft Office User" w:date="2021-04-26T16:38:00Z">
        <w:r w:rsidRPr="000C57A8">
          <w:rPr>
            <w:color w:val="000000" w:themeColor="text1"/>
            <w:rPrChange w:id="109" w:author="Microsoft Office User" w:date="2021-04-26T16:38:00Z">
              <w:rPr/>
            </w:rPrChange>
          </w:rPr>
          <w:t xml:space="preserve">Рисунок </w:t>
        </w:r>
        <w:r w:rsidRPr="000C57A8">
          <w:rPr>
            <w:color w:val="000000" w:themeColor="text1"/>
            <w:rPrChange w:id="110" w:author="Microsoft Office User" w:date="2021-04-26T16:38:00Z">
              <w:rPr/>
            </w:rPrChange>
          </w:rPr>
          <w:fldChar w:fldCharType="begin"/>
        </w:r>
        <w:r w:rsidRPr="000C57A8">
          <w:rPr>
            <w:color w:val="000000" w:themeColor="text1"/>
            <w:rPrChange w:id="111" w:author="Microsoft Office User" w:date="2021-04-26T16:38:00Z">
              <w:rPr/>
            </w:rPrChange>
          </w:rPr>
          <w:instrText xml:space="preserve"> SEQ Рисунок \* ARABIC </w:instrText>
        </w:r>
      </w:ins>
      <w:r w:rsidRPr="000C57A8">
        <w:rPr>
          <w:color w:val="000000" w:themeColor="text1"/>
          <w:rPrChange w:id="112" w:author="Microsoft Office User" w:date="2021-04-26T16:38:00Z">
            <w:rPr/>
          </w:rPrChange>
        </w:rPr>
        <w:fldChar w:fldCharType="separate"/>
      </w:r>
      <w:ins w:id="113" w:author="Microsoft Office User" w:date="2021-04-26T16:50:00Z">
        <w:r>
          <w:rPr>
            <w:noProof/>
            <w:color w:val="000000" w:themeColor="text1"/>
          </w:rPr>
          <w:t>2</w:t>
        </w:r>
      </w:ins>
      <w:ins w:id="114" w:author="Microsoft Office User" w:date="2021-04-26T16:38:00Z">
        <w:r w:rsidRPr="000C57A8">
          <w:rPr>
            <w:color w:val="000000" w:themeColor="text1"/>
            <w:rPrChange w:id="115" w:author="Microsoft Office User" w:date="2021-04-26T16:38:00Z">
              <w:rPr/>
            </w:rPrChange>
          </w:rPr>
          <w:fldChar w:fldCharType="end"/>
        </w:r>
        <w:r w:rsidRPr="000C57A8">
          <w:rPr>
            <w:color w:val="000000" w:themeColor="text1"/>
            <w:rPrChange w:id="116" w:author="Microsoft Office User" w:date="2021-04-26T16:38:00Z">
              <w:rPr/>
            </w:rPrChange>
          </w:rPr>
          <w:t xml:space="preserve"> Объектно-ориентированное функциональное дерево</w:t>
        </w:r>
      </w:ins>
    </w:p>
    <w:p w:rsidR="000C57A8" w:rsidRDefault="000C57A8" w:rsidP="000C57A8">
      <w:pPr>
        <w:rPr>
          <w:ins w:id="117" w:author="Microsoft Office User" w:date="2021-04-26T16:38:00Z"/>
        </w:rPr>
      </w:pPr>
    </w:p>
    <w:p w:rsidR="000C57A8" w:rsidRDefault="000C57A8" w:rsidP="000C57A8">
      <w:pPr>
        <w:keepNext/>
        <w:jc w:val="center"/>
        <w:rPr>
          <w:ins w:id="118" w:author="Microsoft Office User" w:date="2021-04-26T16:42:00Z"/>
        </w:rPr>
        <w:pPrChange w:id="119" w:author="Microsoft Office User" w:date="2021-04-26T16:42:00Z">
          <w:pPr>
            <w:jc w:val="center"/>
          </w:pPr>
        </w:pPrChange>
      </w:pPr>
      <w:ins w:id="120" w:author="Microsoft Office User" w:date="2021-04-26T16:42:00Z">
        <w:r w:rsidRPr="000C57A8">
          <w:lastRenderedPageBreak/>
          <w:drawing>
            <wp:inline distT="0" distB="0" distL="0" distR="0" wp14:anchorId="2C06352F" wp14:editId="16C68DBC">
              <wp:extent cx="4203700" cy="8407400"/>
              <wp:effectExtent l="0" t="0" r="0" b="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03700" cy="8407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C57A8" w:rsidRDefault="000C57A8" w:rsidP="000C57A8">
      <w:pPr>
        <w:pStyle w:val="a7"/>
        <w:jc w:val="center"/>
        <w:rPr>
          <w:ins w:id="121" w:author="Microsoft Office User" w:date="2021-04-26T16:42:00Z"/>
        </w:rPr>
      </w:pPr>
      <w:ins w:id="122" w:author="Microsoft Office User" w:date="2021-04-26T16:42:00Z">
        <w:r>
          <w:t xml:space="preserve">Рисунок </w:t>
        </w:r>
        <w:r>
          <w:fldChar w:fldCharType="begin"/>
        </w:r>
        <w:r>
          <w:instrText xml:space="preserve"> SEQ Рисунок \* ARABIC </w:instrText>
        </w:r>
      </w:ins>
      <w:r>
        <w:fldChar w:fldCharType="separate"/>
      </w:r>
      <w:ins w:id="123" w:author="Microsoft Office User" w:date="2021-04-26T16:50:00Z">
        <w:r>
          <w:rPr>
            <w:noProof/>
          </w:rPr>
          <w:t>3</w:t>
        </w:r>
      </w:ins>
      <w:ins w:id="124" w:author="Microsoft Office User" w:date="2021-04-26T16:42:00Z">
        <w:r>
          <w:fldChar w:fldCharType="end"/>
        </w:r>
        <w:r>
          <w:t xml:space="preserve"> </w:t>
        </w:r>
        <w:r w:rsidRPr="007D6EF9">
          <w:t>Процессо-ориентированное функциональное дерево,</w:t>
        </w:r>
      </w:ins>
    </w:p>
    <w:p w:rsidR="000C57A8" w:rsidRDefault="000C57A8" w:rsidP="000C57A8">
      <w:pPr>
        <w:rPr>
          <w:ins w:id="125" w:author="Microsoft Office User" w:date="2021-04-26T16:42:00Z"/>
        </w:rPr>
      </w:pPr>
    </w:p>
    <w:p w:rsidR="000C57A8" w:rsidRDefault="000C57A8" w:rsidP="000C57A8">
      <w:pPr>
        <w:keepNext/>
        <w:jc w:val="center"/>
        <w:rPr>
          <w:ins w:id="126" w:author="Microsoft Office User" w:date="2021-04-26T16:50:00Z"/>
        </w:rPr>
        <w:pPrChange w:id="127" w:author="Microsoft Office User" w:date="2021-04-26T16:50:00Z">
          <w:pPr>
            <w:jc w:val="center"/>
          </w:pPr>
        </w:pPrChange>
      </w:pPr>
      <w:ins w:id="128" w:author="Microsoft Office User" w:date="2021-04-26T16:50:00Z">
        <w:r w:rsidRPr="000C57A8">
          <w:lastRenderedPageBreak/>
          <w:drawing>
            <wp:inline distT="0" distB="0" distL="0" distR="0" wp14:anchorId="755776B7" wp14:editId="364BF176">
              <wp:extent cx="3721100" cy="9004300"/>
              <wp:effectExtent l="0" t="0" r="0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1100" cy="9004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C57A8" w:rsidRPr="000C57A8" w:rsidRDefault="000C57A8" w:rsidP="000C57A8">
      <w:pPr>
        <w:pStyle w:val="a7"/>
        <w:jc w:val="center"/>
        <w:rPr>
          <w:ins w:id="129" w:author="temp" w:date="2020-02-27T11:26:00Z"/>
        </w:rPr>
        <w:pPrChange w:id="130" w:author="Microsoft Office User" w:date="2021-04-26T16:50:00Z">
          <w:pPr>
            <w:pStyle w:val="a3"/>
            <w:numPr>
              <w:numId w:val="2"/>
            </w:numPr>
            <w:ind w:hanging="360"/>
            <w:jc w:val="both"/>
          </w:pPr>
        </w:pPrChange>
      </w:pPr>
      <w:ins w:id="131" w:author="Microsoft Office User" w:date="2021-04-26T16:50:00Z">
        <w:r>
          <w:lastRenderedPageBreak/>
          <w:t xml:space="preserve">Рисунок </w:t>
        </w:r>
        <w:r>
          <w:fldChar w:fldCharType="begin"/>
        </w:r>
        <w:r>
          <w:instrText xml:space="preserve"> SEQ Рисунок \* ARABIC </w:instrText>
        </w:r>
      </w:ins>
      <w:r>
        <w:fldChar w:fldCharType="separate"/>
      </w:r>
      <w:ins w:id="132" w:author="Microsoft Office User" w:date="2021-04-26T16:50:00Z">
        <w:r>
          <w:rPr>
            <w:noProof/>
          </w:rPr>
          <w:t>4</w:t>
        </w:r>
        <w:r>
          <w:fldChar w:fldCharType="end"/>
        </w:r>
        <w:r>
          <w:t xml:space="preserve"> </w:t>
        </w:r>
        <w:r w:rsidRPr="00404CCD">
          <w:t>Операционно</w:t>
        </w:r>
        <w:r>
          <w:t xml:space="preserve"> </w:t>
        </w:r>
        <w:r w:rsidRPr="00404CCD">
          <w:t>0ориентированное функциональное дерево.</w:t>
        </w:r>
      </w:ins>
    </w:p>
    <w:p w:rsidR="00CC7197" w:rsidRDefault="00CC7197">
      <w:pPr>
        <w:jc w:val="both"/>
        <w:rPr>
          <w:ins w:id="133" w:author="temp" w:date="2020-02-27T11:26:00Z"/>
        </w:rPr>
        <w:pPrChange w:id="134" w:author="temp" w:date="2020-02-27T11:26:00Z">
          <w:pPr>
            <w:pStyle w:val="a3"/>
            <w:numPr>
              <w:numId w:val="2"/>
            </w:numPr>
            <w:ind w:hanging="360"/>
            <w:jc w:val="both"/>
          </w:pPr>
        </w:pPrChange>
      </w:pPr>
    </w:p>
    <w:p w:rsidR="00CC7197" w:rsidRDefault="00CC7197">
      <w:pPr>
        <w:jc w:val="both"/>
        <w:rPr>
          <w:ins w:id="135" w:author="temp" w:date="2020-02-27T11:28:00Z"/>
        </w:rPr>
        <w:pPrChange w:id="136" w:author="temp" w:date="2020-02-27T11:26:00Z">
          <w:pPr>
            <w:pStyle w:val="a3"/>
            <w:numPr>
              <w:numId w:val="2"/>
            </w:numPr>
            <w:ind w:hanging="360"/>
            <w:jc w:val="both"/>
          </w:pPr>
        </w:pPrChange>
      </w:pPr>
      <w:ins w:id="137" w:author="temp" w:date="2020-02-27T11:28:00Z">
        <w:r>
          <w:t>Полезн</w:t>
        </w:r>
      </w:ins>
      <w:ins w:id="138" w:author="temp" w:date="2020-02-27T11:39:00Z">
        <w:r w:rsidR="006D4D95">
          <w:t>ая информация</w:t>
        </w:r>
      </w:ins>
      <w:ins w:id="139" w:author="temp" w:date="2020-02-27T11:28:00Z">
        <w:r>
          <w:t xml:space="preserve">:  </w:t>
        </w:r>
      </w:ins>
    </w:p>
    <w:p w:rsidR="00853D64" w:rsidRDefault="00853D64">
      <w:pPr>
        <w:pStyle w:val="a3"/>
        <w:numPr>
          <w:ilvl w:val="0"/>
          <w:numId w:val="3"/>
        </w:numPr>
        <w:rPr>
          <w:ins w:id="140" w:author="poly mos" w:date="2021-04-23T12:31:00Z"/>
        </w:rPr>
        <w:pPrChange w:id="141" w:author="poly mos" w:date="2021-04-23T12:31:00Z">
          <w:pPr/>
        </w:pPrChange>
      </w:pPr>
      <w:ins w:id="142" w:author="poly mos" w:date="2021-04-23T12:30:00Z">
        <w:r>
          <w:t xml:space="preserve">Инструментарий </w:t>
        </w:r>
        <w:r w:rsidRPr="00853D64">
          <w:rPr>
            <w:lang w:val="en-US"/>
          </w:rPr>
          <w:t>ARIS</w:t>
        </w:r>
        <w:r w:rsidRPr="00853D64">
          <w:rPr>
            <w:rPrChange w:id="143" w:author="poly mos" w:date="2021-04-23T12:30:00Z">
              <w:rPr>
                <w:lang w:val="en-US"/>
              </w:rPr>
            </w:rPrChange>
          </w:rPr>
          <w:t xml:space="preserve"> </w:t>
        </w:r>
      </w:ins>
      <w:ins w:id="144" w:author="poly mos" w:date="2021-04-23T12:31:00Z">
        <w:r>
          <w:t>(</w:t>
        </w:r>
      </w:ins>
      <w:ins w:id="145" w:author="poly mos" w:date="2021-04-23T12:30:00Z">
        <w:r>
          <w:t>п. 4.1.1.1)</w:t>
        </w:r>
      </w:ins>
    </w:p>
    <w:p w:rsidR="00CC7197" w:rsidRPr="00CC7197" w:rsidDel="00BF023C" w:rsidRDefault="00853D64">
      <w:pPr>
        <w:pStyle w:val="a3"/>
        <w:rPr>
          <w:del w:id="146" w:author="poly mos" w:date="2021-04-16T11:54:00Z"/>
        </w:rPr>
        <w:pPrChange w:id="147" w:author="poly mos" w:date="2021-04-23T12:31:00Z">
          <w:pPr>
            <w:pStyle w:val="a3"/>
            <w:numPr>
              <w:numId w:val="2"/>
            </w:numPr>
            <w:ind w:hanging="360"/>
            <w:jc w:val="both"/>
          </w:pPr>
        </w:pPrChange>
      </w:pPr>
      <w:ins w:id="148" w:author="poly mos" w:date="2021-04-23T12:30:00Z">
        <w:r w:rsidRPr="00853D64">
          <w:t>https://pqm-online.com/assets/files/lib/books/vest-mt.pdf</w:t>
        </w:r>
      </w:ins>
      <w:ins w:id="149" w:author="temp" w:date="2020-02-27T11:28:00Z">
        <w:del w:id="150" w:author="poly mos" w:date="2021-04-16T11:54:00Z">
          <w:r w:rsidR="00CC7197" w:rsidRPr="00CC7197" w:rsidDel="00BF023C">
            <w:delText>Р 50.1.028-2001</w:delText>
          </w:r>
          <w:r w:rsidR="00CC7197" w:rsidDel="00BF023C">
            <w:delText xml:space="preserve"> - </w:delText>
          </w:r>
        </w:del>
      </w:ins>
      <w:ins w:id="151" w:author="temp" w:date="2020-02-27T11:30:00Z">
        <w:del w:id="152" w:author="poly mos" w:date="2021-04-16T11:54:00Z">
          <w:r w:rsidR="00CC7197" w:rsidRPr="00CC7197" w:rsidDel="00BF023C">
            <w:delText>Информационные технологии поддержки жизненного цикла продукции. Методология функционального моделирования</w:delText>
          </w:r>
        </w:del>
      </w:ins>
    </w:p>
    <w:p w:rsidR="00133C51" w:rsidRPr="00BB1774" w:rsidRDefault="00133C51">
      <w:pPr>
        <w:pStyle w:val="a3"/>
        <w:pPrChange w:id="153" w:author="poly mos" w:date="2021-04-23T12:31:00Z">
          <w:pPr/>
        </w:pPrChange>
      </w:pPr>
    </w:p>
    <w:sectPr w:rsidR="00133C51" w:rsidRPr="00BB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1736A"/>
    <w:multiLevelType w:val="hybridMultilevel"/>
    <w:tmpl w:val="49D03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26164"/>
    <w:multiLevelType w:val="hybridMultilevel"/>
    <w:tmpl w:val="1FA44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oly mos">
    <w15:presenceInfo w15:providerId="None" w15:userId="poly mos"/>
  </w15:person>
  <w15:person w15:author="temp">
    <w15:presenceInfo w15:providerId="AD" w15:userId="S-1-5-21-345921913-3119376830-2280275260-13006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441"/>
    <w:rsid w:val="0005333A"/>
    <w:rsid w:val="00081C91"/>
    <w:rsid w:val="000C57A8"/>
    <w:rsid w:val="00133C51"/>
    <w:rsid w:val="003E3ECA"/>
    <w:rsid w:val="00661498"/>
    <w:rsid w:val="006D4D95"/>
    <w:rsid w:val="006F4CA7"/>
    <w:rsid w:val="00765777"/>
    <w:rsid w:val="00853D64"/>
    <w:rsid w:val="00975F4B"/>
    <w:rsid w:val="00A77441"/>
    <w:rsid w:val="00AC7405"/>
    <w:rsid w:val="00B76522"/>
    <w:rsid w:val="00B976C1"/>
    <w:rsid w:val="00BB1774"/>
    <w:rsid w:val="00BF023C"/>
    <w:rsid w:val="00C078D1"/>
    <w:rsid w:val="00CC7197"/>
    <w:rsid w:val="00D2108D"/>
    <w:rsid w:val="00EA3C8C"/>
    <w:rsid w:val="00F96214"/>
    <w:rsid w:val="00F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6223"/>
  <w15:chartTrackingRefBased/>
  <w15:docId w15:val="{881D5A91-BE39-4931-8A17-B29233F7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7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C5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F023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F4E7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F4E70"/>
    <w:rPr>
      <w:rFonts w:ascii="Times New Roman" w:hAnsi="Times New Roman" w:cs="Times New Roman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F4E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Microsoft Office User</cp:lastModifiedBy>
  <cp:revision>3</cp:revision>
  <dcterms:created xsi:type="dcterms:W3CDTF">2021-04-23T09:31:00Z</dcterms:created>
  <dcterms:modified xsi:type="dcterms:W3CDTF">2021-04-26T13:50:00Z</dcterms:modified>
</cp:coreProperties>
</file>