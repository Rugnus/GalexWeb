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1774" w:rsidRDefault="00BB1774" w:rsidP="00BB1774">
      <w:pPr>
        <w:jc w:val="both"/>
      </w:pPr>
      <w:r>
        <w:t xml:space="preserve">Задание </w:t>
      </w:r>
      <w:del w:id="0" w:author="poly mos" w:date="2021-03-19T10:27:00Z">
        <w:r w:rsidDel="00661498">
          <w:delText>2</w:delText>
        </w:r>
      </w:del>
      <w:ins w:id="1" w:author="poly mos" w:date="2021-04-16T12:00:00Z">
        <w:r w:rsidR="00BF023C" w:rsidRPr="00FD1FD7">
          <w:rPr>
            <w:rPrChange w:id="2" w:author="Microsoft Office User" w:date="2021-04-18T22:46:00Z">
              <w:rPr>
                <w:lang w:val="en-US"/>
              </w:rPr>
            </w:rPrChange>
          </w:rPr>
          <w:t>8</w:t>
        </w:r>
      </w:ins>
      <w:r>
        <w:t xml:space="preserve">. Построение </w:t>
      </w:r>
      <w:del w:id="3" w:author="temp" w:date="2020-02-27T10:00:00Z">
        <w:r w:rsidDel="00B976C1">
          <w:delText xml:space="preserve">контекстной </w:delText>
        </w:r>
      </w:del>
      <w:del w:id="4" w:author="poly mos" w:date="2021-03-19T11:10:00Z">
        <w:r w:rsidDel="00975F4B">
          <w:delText>д</w:delText>
        </w:r>
      </w:del>
      <w:ins w:id="5" w:author="poly mos" w:date="2021-04-16T11:47:00Z">
        <w:r w:rsidR="00BF023C">
          <w:t xml:space="preserve">диаграммы </w:t>
        </w:r>
      </w:ins>
      <w:ins w:id="6" w:author="poly mos" w:date="2021-04-16T11:49:00Z">
        <w:r w:rsidR="00BF023C">
          <w:t>процессов (</w:t>
        </w:r>
        <w:proofErr w:type="spellStart"/>
        <w:r w:rsidR="00BF023C">
          <w:t>PCDs</w:t>
        </w:r>
        <w:proofErr w:type="spellEnd"/>
        <w:r w:rsidR="00BF023C">
          <w:t>).</w:t>
        </w:r>
        <w:r w:rsidR="00BF023C" w:rsidRPr="00BF023C" w:rsidDel="00661498">
          <w:t xml:space="preserve"> </w:t>
        </w:r>
      </w:ins>
      <w:del w:id="7" w:author="poly mos" w:date="2021-03-19T10:27:00Z">
        <w:r w:rsidDel="00661498">
          <w:delText xml:space="preserve">иаграммы </w:delText>
        </w:r>
        <w:r w:rsidDel="00661498">
          <w:rPr>
            <w:lang w:val="en-US"/>
          </w:rPr>
          <w:delText>IDEF</w:delText>
        </w:r>
        <w:r w:rsidDel="00661498">
          <w:delText>0 бизнес-процесса.</w:delText>
        </w:r>
      </w:del>
    </w:p>
    <w:p w:rsidR="00BB1774" w:rsidRDefault="00BB1774" w:rsidP="00BB1774">
      <w:pPr>
        <w:pStyle w:val="a3"/>
        <w:numPr>
          <w:ilvl w:val="0"/>
          <w:numId w:val="2"/>
        </w:numPr>
        <w:jc w:val="both"/>
        <w:rPr>
          <w:ins w:id="8" w:author="Microsoft Office User" w:date="2021-04-18T22:46:00Z"/>
        </w:rPr>
      </w:pPr>
      <w:r>
        <w:t>Выбрать среду моделирования (привести ее в отчете)</w:t>
      </w:r>
    </w:p>
    <w:p w:rsidR="00FD1FD7" w:rsidRPr="00C66609" w:rsidRDefault="00FD1FD7">
      <w:pPr>
        <w:pStyle w:val="a3"/>
        <w:jc w:val="both"/>
        <w:pPrChange w:id="9" w:author="Microsoft Office User" w:date="2021-04-18T22:46:00Z">
          <w:pPr>
            <w:pStyle w:val="a3"/>
            <w:numPr>
              <w:numId w:val="2"/>
            </w:numPr>
            <w:ind w:hanging="360"/>
            <w:jc w:val="both"/>
          </w:pPr>
        </w:pPrChange>
      </w:pPr>
      <w:ins w:id="10" w:author="Microsoft Office User" w:date="2021-04-18T22:46:00Z">
        <w:r>
          <w:rPr>
            <w:lang w:val="en-US"/>
          </w:rPr>
          <w:t>app</w:t>
        </w:r>
        <w:r w:rsidRPr="00C66609">
          <w:rPr>
            <w:rPrChange w:id="11" w:author="Microsoft Office User" w:date="2021-04-18T22:56:00Z">
              <w:rPr>
                <w:lang w:val="en-US"/>
              </w:rPr>
            </w:rPrChange>
          </w:rPr>
          <w:t>.</w:t>
        </w:r>
        <w:r>
          <w:rPr>
            <w:lang w:val="en-US"/>
          </w:rPr>
          <w:t>diagrams</w:t>
        </w:r>
        <w:r w:rsidRPr="00C66609">
          <w:rPr>
            <w:rPrChange w:id="12" w:author="Microsoft Office User" w:date="2021-04-18T22:56:00Z">
              <w:rPr>
                <w:lang w:val="en-US"/>
              </w:rPr>
            </w:rPrChange>
          </w:rPr>
          <w:t>.</w:t>
        </w:r>
        <w:r>
          <w:rPr>
            <w:lang w:val="en-US"/>
          </w:rPr>
          <w:t>net</w:t>
        </w:r>
      </w:ins>
    </w:p>
    <w:p w:rsidR="00BB1774" w:rsidDel="00FD1FD7" w:rsidRDefault="00BB1774">
      <w:pPr>
        <w:pStyle w:val="a3"/>
        <w:numPr>
          <w:ilvl w:val="0"/>
          <w:numId w:val="2"/>
        </w:numPr>
        <w:jc w:val="both"/>
        <w:rPr>
          <w:del w:id="13" w:author="poly mos" w:date="2021-03-19T10:29:00Z"/>
        </w:rPr>
      </w:pPr>
      <w:r>
        <w:t xml:space="preserve">Для </w:t>
      </w:r>
      <w:del w:id="14" w:author="poly mos" w:date="2021-02-24T17:07:00Z">
        <w:r w:rsidDel="00C078D1">
          <w:delText xml:space="preserve">продолженной </w:delText>
        </w:r>
      </w:del>
      <w:ins w:id="15" w:author="poly mos" w:date="2021-02-24T17:07:00Z">
        <w:r w:rsidR="00C078D1">
          <w:t>предложенно</w:t>
        </w:r>
      </w:ins>
      <w:ins w:id="16" w:author="poly mos" w:date="2021-04-16T11:56:00Z">
        <w:r w:rsidR="00BF023C">
          <w:t>й</w:t>
        </w:r>
      </w:ins>
      <w:ins w:id="17" w:author="poly mos" w:date="2021-02-24T17:07:00Z">
        <w:r w:rsidR="00C078D1">
          <w:t xml:space="preserve"> </w:t>
        </w:r>
      </w:ins>
      <w:r>
        <w:t>в задании 1</w:t>
      </w:r>
      <w:ins w:id="18" w:author="poly mos" w:date="2021-04-16T11:57:00Z">
        <w:r w:rsidR="00BF023C">
          <w:t xml:space="preserve"> системы (проектируемого сайт</w:t>
        </w:r>
      </w:ins>
      <w:ins w:id="19" w:author="poly mos" w:date="2021-04-16T11:58:00Z">
        <w:r w:rsidR="00BF023C">
          <w:t>а</w:t>
        </w:r>
      </w:ins>
      <w:ins w:id="20" w:author="poly mos" w:date="2021-04-16T11:57:00Z">
        <w:r w:rsidR="00BF023C">
          <w:t>)</w:t>
        </w:r>
      </w:ins>
      <w:del w:id="21" w:author="poly mos" w:date="2021-04-16T11:56:00Z">
        <w:r w:rsidDel="00BF023C">
          <w:delText xml:space="preserve"> бизнес-процесса</w:delText>
        </w:r>
      </w:del>
      <w:r>
        <w:t xml:space="preserve">, построить </w:t>
      </w:r>
      <w:ins w:id="22" w:author="poly mos" w:date="2021-04-16T11:49:00Z">
        <w:r w:rsidR="00BF023C">
          <w:t>диаграмму процесса (</w:t>
        </w:r>
      </w:ins>
      <w:proofErr w:type="spellStart"/>
      <w:del w:id="23" w:author="poly mos" w:date="2021-03-19T10:27:00Z">
        <w:r w:rsidDel="00661498">
          <w:delText>контекстную диаграмму бизнес-процесса</w:delText>
        </w:r>
        <w:r w:rsidR="0005333A" w:rsidRPr="0005333A" w:rsidDel="00661498">
          <w:delText xml:space="preserve"> (</w:delText>
        </w:r>
        <w:r w:rsidR="0005333A" w:rsidDel="00661498">
          <w:rPr>
            <w:lang w:val="en-US"/>
          </w:rPr>
          <w:delText>IDEF</w:delText>
        </w:r>
        <w:r w:rsidR="0005333A" w:rsidDel="00661498">
          <w:delText>0</w:delText>
        </w:r>
        <w:r w:rsidR="0005333A" w:rsidRPr="0005333A" w:rsidDel="00661498">
          <w:delText xml:space="preserve"> </w:delText>
        </w:r>
        <w:r w:rsidR="0005333A" w:rsidDel="00661498">
          <w:rPr>
            <w:lang w:val="en-US"/>
          </w:rPr>
          <w:delText>AS</w:delText>
        </w:r>
        <w:r w:rsidR="0005333A" w:rsidRPr="0005333A" w:rsidDel="00661498">
          <w:delText>-</w:delText>
        </w:r>
        <w:r w:rsidR="0005333A" w:rsidDel="00661498">
          <w:rPr>
            <w:lang w:val="en-US"/>
          </w:rPr>
          <w:delText>IS</w:delText>
        </w:r>
        <w:r w:rsidR="0005333A" w:rsidRPr="0005333A" w:rsidDel="00661498">
          <w:delText>)</w:delText>
        </w:r>
      </w:del>
      <w:ins w:id="24" w:author="poly mos" w:date="2021-04-16T11:52:00Z">
        <w:r w:rsidR="00BF023C">
          <w:t>PCDs</w:t>
        </w:r>
        <w:proofErr w:type="spellEnd"/>
        <w:r w:rsidR="00BF023C">
          <w:t>) регистрации</w:t>
        </w:r>
      </w:ins>
      <w:ins w:id="25" w:author="poly mos" w:date="2021-03-19T11:14:00Z">
        <w:r w:rsidR="00BF023C">
          <w:t xml:space="preserve"> пользователя на сайте </w:t>
        </w:r>
        <w:r w:rsidR="00975F4B">
          <w:t>(руководствуйтесь п.</w:t>
        </w:r>
      </w:ins>
      <w:ins w:id="26" w:author="poly mos" w:date="2021-04-16T11:53:00Z">
        <w:r w:rsidR="00BF023C">
          <w:t xml:space="preserve">3.2 источника, приведенного в п. </w:t>
        </w:r>
      </w:ins>
      <w:ins w:id="27" w:author="poly mos" w:date="2021-04-16T11:54:00Z">
        <w:r w:rsidR="00BF023C">
          <w:t>«</w:t>
        </w:r>
      </w:ins>
      <w:ins w:id="28" w:author="poly mos" w:date="2021-04-16T11:53:00Z">
        <w:r w:rsidR="00BF023C">
          <w:t>Полезная информация</w:t>
        </w:r>
      </w:ins>
      <w:ins w:id="29" w:author="poly mos" w:date="2021-04-16T11:54:00Z">
        <w:r w:rsidR="00BF023C">
          <w:t>»</w:t>
        </w:r>
      </w:ins>
      <w:ins w:id="30" w:author="poly mos" w:date="2021-03-19T11:14:00Z">
        <w:r w:rsidR="00975F4B">
          <w:t>)</w:t>
        </w:r>
      </w:ins>
      <w:ins w:id="31" w:author="poly mos" w:date="2021-02-24T16:23:00Z">
        <w:r w:rsidR="006F4CA7">
          <w:t>.</w:t>
        </w:r>
      </w:ins>
      <w:del w:id="32" w:author="poly mos" w:date="2021-02-24T16:21:00Z">
        <w:r w:rsidDel="006F4CA7">
          <w:delText>, имеющую не менее:</w:delText>
        </w:r>
      </w:del>
    </w:p>
    <w:p w:rsidR="00FD1FD7" w:rsidRDefault="00FD1FD7">
      <w:pPr>
        <w:pStyle w:val="a3"/>
        <w:jc w:val="both"/>
        <w:rPr>
          <w:ins w:id="33" w:author="Microsoft Office User" w:date="2021-04-18T22:46:00Z"/>
        </w:rPr>
        <w:pPrChange w:id="34" w:author="Microsoft Office User" w:date="2021-04-18T22:47:00Z">
          <w:pPr>
            <w:pStyle w:val="a3"/>
            <w:numPr>
              <w:numId w:val="2"/>
            </w:numPr>
            <w:ind w:hanging="360"/>
            <w:jc w:val="both"/>
          </w:pPr>
        </w:pPrChange>
      </w:pPr>
    </w:p>
    <w:p w:rsidR="00BB1774" w:rsidDel="006F4CA7" w:rsidRDefault="00BB1774">
      <w:pPr>
        <w:pStyle w:val="a3"/>
        <w:jc w:val="both"/>
        <w:rPr>
          <w:del w:id="35" w:author="poly mos" w:date="2021-02-24T16:21:00Z"/>
        </w:rPr>
      </w:pPr>
      <w:del w:id="36" w:author="poly mos" w:date="2021-02-24T16:21:00Z">
        <w:r w:rsidDel="006F4CA7">
          <w:delText xml:space="preserve">- 2-х входов, </w:delText>
        </w:r>
      </w:del>
    </w:p>
    <w:p w:rsidR="00BB1774" w:rsidDel="006F4CA7" w:rsidRDefault="00BB1774">
      <w:pPr>
        <w:pStyle w:val="a3"/>
        <w:rPr>
          <w:del w:id="37" w:author="poly mos" w:date="2021-02-24T16:21:00Z"/>
        </w:rPr>
        <w:pPrChange w:id="38" w:author="Microsoft Office User" w:date="2021-04-18T22:47:00Z">
          <w:pPr>
            <w:pStyle w:val="a3"/>
            <w:jc w:val="both"/>
          </w:pPr>
        </w:pPrChange>
      </w:pPr>
      <w:del w:id="39" w:author="poly mos" w:date="2021-02-24T16:21:00Z">
        <w:r w:rsidDel="006F4CA7">
          <w:delText xml:space="preserve">- 2-х выходов, </w:delText>
        </w:r>
      </w:del>
    </w:p>
    <w:p w:rsidR="00BB1774" w:rsidDel="006F4CA7" w:rsidRDefault="00BB1774">
      <w:pPr>
        <w:pStyle w:val="a3"/>
        <w:rPr>
          <w:del w:id="40" w:author="poly mos" w:date="2021-02-24T16:21:00Z"/>
        </w:rPr>
        <w:pPrChange w:id="41" w:author="Microsoft Office User" w:date="2021-04-18T22:47:00Z">
          <w:pPr>
            <w:pStyle w:val="a3"/>
            <w:jc w:val="both"/>
          </w:pPr>
        </w:pPrChange>
      </w:pPr>
      <w:del w:id="42" w:author="poly mos" w:date="2021-02-24T16:21:00Z">
        <w:r w:rsidDel="006F4CA7">
          <w:delText>- 2-х управлений,</w:delText>
        </w:r>
      </w:del>
    </w:p>
    <w:p w:rsidR="00BB1774" w:rsidDel="006F4CA7" w:rsidRDefault="00BB1774">
      <w:pPr>
        <w:pStyle w:val="a3"/>
        <w:rPr>
          <w:del w:id="43" w:author="poly mos" w:date="2021-02-24T16:21:00Z"/>
        </w:rPr>
        <w:pPrChange w:id="44" w:author="Microsoft Office User" w:date="2021-04-18T22:47:00Z">
          <w:pPr>
            <w:pStyle w:val="a3"/>
            <w:jc w:val="both"/>
          </w:pPr>
        </w:pPrChange>
      </w:pPr>
      <w:del w:id="45" w:author="poly mos" w:date="2021-02-24T16:21:00Z">
        <w:r w:rsidDel="006F4CA7">
          <w:delText xml:space="preserve">- 2-х механизмов, </w:delText>
        </w:r>
      </w:del>
    </w:p>
    <w:p w:rsidR="00BB1774" w:rsidRDefault="0005333A" w:rsidP="00FD1FD7">
      <w:pPr>
        <w:pStyle w:val="a3"/>
        <w:jc w:val="both"/>
      </w:pPr>
      <w:del w:id="46" w:author="poly mos" w:date="2021-02-24T16:22:00Z">
        <w:r w:rsidDel="006F4CA7">
          <w:delText xml:space="preserve">с декомпозицией, </w:delText>
        </w:r>
        <w:r w:rsidR="00BB1774" w:rsidDel="006F4CA7">
          <w:delText>включающ</w:delText>
        </w:r>
        <w:r w:rsidDel="006F4CA7">
          <w:delText>ей</w:delText>
        </w:r>
        <w:r w:rsidR="00BB1774" w:rsidDel="006F4CA7">
          <w:delText xml:space="preserve"> не менее:</w:delText>
        </w:r>
      </w:del>
    </w:p>
    <w:p w:rsidR="00BB1774" w:rsidDel="006F4CA7" w:rsidRDefault="00BB1774" w:rsidP="00BB1774">
      <w:pPr>
        <w:pStyle w:val="a3"/>
        <w:jc w:val="both"/>
        <w:rPr>
          <w:del w:id="47" w:author="poly mos" w:date="2021-02-24T16:22:00Z"/>
        </w:rPr>
      </w:pPr>
      <w:del w:id="48" w:author="poly mos" w:date="2021-02-24T16:22:00Z">
        <w:r w:rsidDel="006F4CA7">
          <w:delText xml:space="preserve">-  3-х подпроцессов на верхнем уровне (указать перечень подпроцессов) </w:delText>
        </w:r>
      </w:del>
    </w:p>
    <w:p w:rsidR="0005333A" w:rsidDel="006F4CA7" w:rsidRDefault="00BB1774" w:rsidP="0005333A">
      <w:pPr>
        <w:pStyle w:val="a3"/>
        <w:jc w:val="both"/>
        <w:rPr>
          <w:del w:id="49" w:author="poly mos" w:date="2021-02-24T16:22:00Z"/>
        </w:rPr>
      </w:pPr>
      <w:del w:id="50" w:author="poly mos" w:date="2021-02-24T16:22:00Z">
        <w:r w:rsidDel="006F4CA7">
          <w:delText>- 3-х функций одного из этих подпроцессов (указать подпроцесс и перечень его функций).</w:delText>
        </w:r>
      </w:del>
    </w:p>
    <w:p w:rsidR="0005333A" w:rsidDel="006F4CA7" w:rsidRDefault="0005333A" w:rsidP="00BB1774">
      <w:pPr>
        <w:pStyle w:val="a3"/>
        <w:numPr>
          <w:ilvl w:val="0"/>
          <w:numId w:val="2"/>
        </w:numPr>
        <w:jc w:val="both"/>
        <w:rPr>
          <w:del w:id="51" w:author="poly mos" w:date="2021-02-24T16:23:00Z"/>
        </w:rPr>
      </w:pPr>
      <w:del w:id="52" w:author="poly mos" w:date="2021-02-24T16:23:00Z">
        <w:r w:rsidDel="006F4CA7">
          <w:delText xml:space="preserve">Разработать усовершенствованную модель представленного бизнес-процесса </w:delText>
        </w:r>
      </w:del>
      <w:ins w:id="53" w:author="temp" w:date="2020-02-27T09:55:00Z">
        <w:del w:id="54" w:author="poly mos" w:date="2021-02-24T16:23:00Z">
          <w:r w:rsidRPr="0005333A" w:rsidDel="006F4CA7">
            <w:rPr>
              <w:rPrChange w:id="55" w:author="temp" w:date="2020-02-27T09:55:00Z">
                <w:rPr>
                  <w:lang w:val="en-US"/>
                </w:rPr>
              </w:rPrChange>
            </w:rPr>
            <w:delText>(</w:delText>
          </w:r>
        </w:del>
      </w:ins>
      <w:ins w:id="56" w:author="temp" w:date="2020-02-27T09:56:00Z">
        <w:del w:id="57" w:author="poly mos" w:date="2021-02-24T16:23:00Z">
          <w:r w:rsidDel="006F4CA7">
            <w:rPr>
              <w:lang w:val="en-US"/>
            </w:rPr>
            <w:delText>TO</w:delText>
          </w:r>
          <w:r w:rsidRPr="0005333A" w:rsidDel="006F4CA7">
            <w:rPr>
              <w:rPrChange w:id="58" w:author="temp" w:date="2020-02-27T09:57:00Z">
                <w:rPr>
                  <w:lang w:val="en-US"/>
                </w:rPr>
              </w:rPrChange>
            </w:rPr>
            <w:delText>-</w:delText>
          </w:r>
          <w:r w:rsidDel="006F4CA7">
            <w:rPr>
              <w:lang w:val="en-US"/>
            </w:rPr>
            <w:delText>BE</w:delText>
          </w:r>
          <w:r w:rsidRPr="0005333A" w:rsidDel="006F4CA7">
            <w:rPr>
              <w:rPrChange w:id="59" w:author="temp" w:date="2020-02-27T09:57:00Z">
                <w:rPr>
                  <w:lang w:val="en-US"/>
                </w:rPr>
              </w:rPrChange>
            </w:rPr>
            <w:delText xml:space="preserve">) </w:delText>
          </w:r>
        </w:del>
      </w:ins>
      <w:ins w:id="60" w:author="temp" w:date="2020-02-27T09:57:00Z">
        <w:del w:id="61" w:author="poly mos" w:date="2021-02-24T16:23:00Z">
          <w:r w:rsidR="00B976C1" w:rsidDel="006F4CA7">
            <w:delText>с необходимой</w:delText>
          </w:r>
        </w:del>
      </w:ins>
      <w:ins w:id="62" w:author="temp" w:date="2020-02-27T09:59:00Z">
        <w:del w:id="63" w:author="poly mos" w:date="2021-02-24T16:23:00Z">
          <w:r w:rsidR="00B976C1" w:rsidDel="006F4CA7">
            <w:delText xml:space="preserve"> </w:delText>
          </w:r>
        </w:del>
      </w:ins>
      <w:ins w:id="64" w:author="temp" w:date="2020-02-27T09:57:00Z">
        <w:del w:id="65" w:author="poly mos" w:date="2021-02-24T16:23:00Z">
          <w:r w:rsidR="00B976C1" w:rsidDel="006F4CA7">
            <w:delText>декомпозицией.</w:delText>
          </w:r>
        </w:del>
      </w:ins>
      <w:del w:id="66" w:author="poly mos" w:date="2021-02-24T16:23:00Z">
        <w:r w:rsidDel="006F4CA7">
          <w:delText>(</w:delText>
        </w:r>
      </w:del>
    </w:p>
    <w:p w:rsidR="00BB1774" w:rsidRDefault="00BB1774" w:rsidP="00BB1774">
      <w:pPr>
        <w:pStyle w:val="a3"/>
        <w:numPr>
          <w:ilvl w:val="0"/>
          <w:numId w:val="2"/>
        </w:numPr>
        <w:jc w:val="both"/>
        <w:rPr>
          <w:ins w:id="67" w:author="Microsoft Office User" w:date="2021-04-18T22:56:00Z"/>
        </w:rPr>
      </w:pPr>
      <w:r>
        <w:t xml:space="preserve">Привести </w:t>
      </w:r>
      <w:del w:id="68" w:author="temp" w:date="2020-02-27T09:59:00Z">
        <w:r w:rsidDel="00B976C1">
          <w:delText xml:space="preserve">разработанную </w:delText>
        </w:r>
      </w:del>
      <w:ins w:id="69" w:author="temp" w:date="2020-02-27T09:59:00Z">
        <w:r w:rsidR="00B976C1">
          <w:t>разработанн</w:t>
        </w:r>
        <w:del w:id="70" w:author="poly mos" w:date="2021-03-19T10:28:00Z">
          <w:r w:rsidR="00B976C1" w:rsidDel="00661498">
            <w:delText>ые</w:delText>
          </w:r>
        </w:del>
      </w:ins>
      <w:ins w:id="71" w:author="poly mos" w:date="2021-03-19T10:28:00Z">
        <w:r w:rsidR="00661498">
          <w:t>ую</w:t>
        </w:r>
      </w:ins>
      <w:ins w:id="72" w:author="temp" w:date="2020-02-27T09:59:00Z">
        <w:r w:rsidR="00B976C1">
          <w:t xml:space="preserve"> </w:t>
        </w:r>
      </w:ins>
      <w:del w:id="73" w:author="temp" w:date="2020-02-27T09:59:00Z">
        <w:r w:rsidDel="00B976C1">
          <w:delText xml:space="preserve">схему </w:delText>
        </w:r>
      </w:del>
      <w:ins w:id="74" w:author="temp" w:date="2020-02-27T09:59:00Z">
        <w:r w:rsidR="00B976C1">
          <w:t>схем</w:t>
        </w:r>
        <w:del w:id="75" w:author="poly mos" w:date="2021-03-19T10:28:00Z">
          <w:r w:rsidR="00B976C1" w:rsidDel="00661498">
            <w:delText>ы</w:delText>
          </w:r>
        </w:del>
      </w:ins>
      <w:ins w:id="76" w:author="poly mos" w:date="2021-03-19T10:28:00Z">
        <w:r w:rsidR="00661498">
          <w:t>у</w:t>
        </w:r>
      </w:ins>
      <w:ins w:id="77" w:author="temp" w:date="2020-02-27T09:59:00Z">
        <w:r w:rsidR="00B976C1">
          <w:t xml:space="preserve"> </w:t>
        </w:r>
      </w:ins>
      <w:r>
        <w:t xml:space="preserve">и </w:t>
      </w:r>
      <w:del w:id="78" w:author="temp" w:date="2020-02-27T09:59:00Z">
        <w:r w:rsidDel="00B976C1">
          <w:delText xml:space="preserve">ее </w:delText>
        </w:r>
      </w:del>
      <w:ins w:id="79" w:author="temp" w:date="2020-02-27T09:59:00Z">
        <w:del w:id="80" w:author="poly mos" w:date="2021-03-19T10:28:00Z">
          <w:r w:rsidR="00B976C1" w:rsidDel="00661498">
            <w:delText>их</w:delText>
          </w:r>
        </w:del>
      </w:ins>
      <w:ins w:id="81" w:author="poly mos" w:date="2021-03-19T10:28:00Z">
        <w:r w:rsidR="00661498">
          <w:t>ее</w:t>
        </w:r>
      </w:ins>
      <w:ins w:id="82" w:author="temp" w:date="2020-02-27T09:59:00Z">
        <w:r w:rsidR="00B976C1">
          <w:t xml:space="preserve"> </w:t>
        </w:r>
      </w:ins>
      <w:r>
        <w:t>описание в отчете (в виде текстового документа в электронном виде)</w:t>
      </w:r>
    </w:p>
    <w:p w:rsidR="00C66609" w:rsidRDefault="00C66609">
      <w:pPr>
        <w:pStyle w:val="a3"/>
        <w:numPr>
          <w:ilvl w:val="0"/>
          <w:numId w:val="3"/>
        </w:numPr>
        <w:jc w:val="both"/>
        <w:rPr>
          <w:ins w:id="83" w:author="Microsoft Office User" w:date="2021-04-18T22:57:00Z"/>
        </w:rPr>
        <w:pPrChange w:id="84" w:author="Microsoft Office User" w:date="2021-04-18T23:02:00Z">
          <w:pPr>
            <w:pStyle w:val="a3"/>
            <w:jc w:val="both"/>
          </w:pPr>
        </w:pPrChange>
      </w:pPr>
      <w:ins w:id="85" w:author="Microsoft Office User" w:date="2021-04-18T22:56:00Z">
        <w:r>
          <w:t>В базу данных</w:t>
        </w:r>
      </w:ins>
      <w:ins w:id="86" w:author="Microsoft Office User" w:date="2021-04-18T22:57:00Z">
        <w:r>
          <w:t xml:space="preserve"> приходит информация о </w:t>
        </w:r>
        <w:proofErr w:type="gramStart"/>
        <w:r>
          <w:t>том</w:t>
        </w:r>
        <w:proofErr w:type="gramEnd"/>
        <w:r>
          <w:t xml:space="preserve"> что заказ получен. </w:t>
        </w:r>
      </w:ins>
    </w:p>
    <w:p w:rsidR="00C66609" w:rsidRDefault="00C66609">
      <w:pPr>
        <w:pStyle w:val="a3"/>
        <w:numPr>
          <w:ilvl w:val="0"/>
          <w:numId w:val="3"/>
        </w:numPr>
        <w:jc w:val="both"/>
        <w:rPr>
          <w:ins w:id="87" w:author="Microsoft Office User" w:date="2021-04-18T22:57:00Z"/>
        </w:rPr>
        <w:pPrChange w:id="88" w:author="Microsoft Office User" w:date="2021-04-18T23:02:00Z">
          <w:pPr>
            <w:pStyle w:val="a3"/>
            <w:jc w:val="both"/>
          </w:pPr>
        </w:pPrChange>
      </w:pPr>
      <w:ins w:id="89" w:author="Microsoft Office User" w:date="2021-04-18T22:57:00Z">
        <w:r>
          <w:t xml:space="preserve">Клиент вводит </w:t>
        </w:r>
        <w:proofErr w:type="gramStart"/>
        <w:r>
          <w:t>данные заказа</w:t>
        </w:r>
        <w:proofErr w:type="gramEnd"/>
        <w:r>
          <w:t xml:space="preserve"> и они вносятся в другую таблицу базы данных</w:t>
        </w:r>
      </w:ins>
    </w:p>
    <w:p w:rsidR="00C66609" w:rsidRDefault="00C66609">
      <w:pPr>
        <w:pStyle w:val="a3"/>
        <w:numPr>
          <w:ilvl w:val="0"/>
          <w:numId w:val="3"/>
        </w:numPr>
        <w:jc w:val="both"/>
        <w:rPr>
          <w:ins w:id="90" w:author="Microsoft Office User" w:date="2021-04-18T23:01:00Z"/>
        </w:rPr>
        <w:pPrChange w:id="91" w:author="Microsoft Office User" w:date="2021-04-18T23:02:00Z">
          <w:pPr>
            <w:pStyle w:val="a3"/>
            <w:jc w:val="both"/>
          </w:pPr>
        </w:pPrChange>
      </w:pPr>
      <w:ins w:id="92" w:author="Microsoft Office User" w:date="2021-04-18T22:58:00Z">
        <w:r>
          <w:t xml:space="preserve">С помощью серверной части сайта, заказ и его данные обрабатываются </w:t>
        </w:r>
      </w:ins>
      <w:ins w:id="93" w:author="Microsoft Office User" w:date="2021-04-18T23:01:00Z">
        <w:r>
          <w:t xml:space="preserve">и отправляются </w:t>
        </w:r>
      </w:ins>
    </w:p>
    <w:p w:rsidR="00C66609" w:rsidRDefault="00C66609" w:rsidP="00C66609">
      <w:pPr>
        <w:pStyle w:val="a3"/>
        <w:jc w:val="both"/>
        <w:rPr>
          <w:ins w:id="94" w:author="Microsoft Office User" w:date="2021-04-18T23:01:00Z"/>
        </w:rPr>
      </w:pPr>
      <w:ins w:id="95" w:author="Microsoft Office User" w:date="2021-04-18T23:01:00Z">
        <w:r>
          <w:t>менеджерам по продажам</w:t>
        </w:r>
      </w:ins>
    </w:p>
    <w:p w:rsidR="00C66609" w:rsidRPr="00C66609" w:rsidRDefault="00C66609">
      <w:pPr>
        <w:pStyle w:val="a3"/>
        <w:numPr>
          <w:ilvl w:val="0"/>
          <w:numId w:val="3"/>
        </w:numPr>
        <w:jc w:val="both"/>
        <w:rPr>
          <w:ins w:id="96" w:author="Microsoft Office User" w:date="2021-04-18T22:47:00Z"/>
        </w:rPr>
        <w:pPrChange w:id="97" w:author="Microsoft Office User" w:date="2021-04-18T23:02:00Z">
          <w:pPr>
            <w:pStyle w:val="a3"/>
            <w:numPr>
              <w:numId w:val="2"/>
            </w:numPr>
            <w:ind w:hanging="360"/>
            <w:jc w:val="both"/>
          </w:pPr>
        </w:pPrChange>
      </w:pPr>
      <w:ins w:id="98" w:author="Microsoft Office User" w:date="2021-04-18T23:01:00Z">
        <w:r>
          <w:t xml:space="preserve">Менеджер по продажам </w:t>
        </w:r>
        <w:proofErr w:type="spellStart"/>
        <w:r>
          <w:t>собеседуется</w:t>
        </w:r>
        <w:proofErr w:type="spellEnd"/>
        <w:r>
          <w:t xml:space="preserve"> </w:t>
        </w:r>
        <w:proofErr w:type="gramStart"/>
        <w:r>
          <w:t>с клиентом</w:t>
        </w:r>
        <w:proofErr w:type="gramEnd"/>
        <w:r>
          <w:t xml:space="preserve"> и они онлайн заключают договор</w:t>
        </w:r>
      </w:ins>
    </w:p>
    <w:p w:rsidR="00FD1FD7" w:rsidRDefault="00285167">
      <w:pPr>
        <w:pStyle w:val="a3"/>
        <w:jc w:val="both"/>
        <w:rPr>
          <w:ins w:id="99" w:author="temp" w:date="2020-02-27T11:26:00Z"/>
        </w:rPr>
        <w:pPrChange w:id="100" w:author="Microsoft Office User" w:date="2021-04-18T22:47:00Z">
          <w:pPr>
            <w:pStyle w:val="a3"/>
            <w:numPr>
              <w:numId w:val="2"/>
            </w:numPr>
            <w:ind w:hanging="360"/>
            <w:jc w:val="both"/>
          </w:pPr>
        </w:pPrChange>
      </w:pPr>
      <w:ins w:id="101" w:author="Microsoft Office User" w:date="2021-04-23T13:42:00Z">
        <w:r w:rsidRPr="00285167">
          <w:drawing>
            <wp:inline distT="0" distB="0" distL="0" distR="0" wp14:anchorId="3509928D" wp14:editId="07FE8D9E">
              <wp:extent cx="5940425" cy="2892425"/>
              <wp:effectExtent l="0" t="0" r="3175" b="3175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892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C7197" w:rsidRDefault="00CC7197">
      <w:pPr>
        <w:jc w:val="both"/>
        <w:rPr>
          <w:ins w:id="102" w:author="temp" w:date="2020-02-27T11:26:00Z"/>
        </w:rPr>
        <w:pPrChange w:id="103" w:author="temp" w:date="2020-02-27T11:26:00Z">
          <w:pPr>
            <w:pStyle w:val="a3"/>
            <w:numPr>
              <w:numId w:val="2"/>
            </w:numPr>
            <w:ind w:hanging="360"/>
            <w:jc w:val="both"/>
          </w:pPr>
        </w:pPrChange>
      </w:pPr>
    </w:p>
    <w:p w:rsidR="00CC7197" w:rsidRDefault="00CC7197">
      <w:pPr>
        <w:jc w:val="both"/>
        <w:rPr>
          <w:ins w:id="104" w:author="temp" w:date="2020-02-27T11:28:00Z"/>
        </w:rPr>
        <w:pPrChange w:id="105" w:author="temp" w:date="2020-02-27T11:26:00Z">
          <w:pPr>
            <w:pStyle w:val="a3"/>
            <w:numPr>
              <w:numId w:val="2"/>
            </w:numPr>
            <w:ind w:hanging="360"/>
            <w:jc w:val="both"/>
          </w:pPr>
        </w:pPrChange>
      </w:pPr>
      <w:ins w:id="106" w:author="temp" w:date="2020-02-27T11:28:00Z">
        <w:r>
          <w:t>Полезн</w:t>
        </w:r>
      </w:ins>
      <w:ins w:id="107" w:author="temp" w:date="2020-02-27T11:39:00Z">
        <w:r w:rsidR="006D4D95">
          <w:t>ая информация</w:t>
        </w:r>
      </w:ins>
      <w:ins w:id="108" w:author="temp" w:date="2020-02-27T11:28:00Z">
        <w:r>
          <w:t xml:space="preserve">:  </w:t>
        </w:r>
      </w:ins>
    </w:p>
    <w:p w:rsidR="00BF023C" w:rsidRDefault="00BF023C" w:rsidP="00BB1774">
      <w:pPr>
        <w:rPr>
          <w:ins w:id="109" w:author="poly mos" w:date="2021-04-16T11:56:00Z"/>
        </w:rPr>
      </w:pPr>
      <w:ins w:id="110" w:author="poly mos" w:date="2021-04-16T11:56:00Z">
        <w:r>
          <w:t xml:space="preserve">1. </w:t>
        </w:r>
      </w:ins>
      <w:ins w:id="111" w:author="poly mos" w:date="2021-04-16T11:55:00Z">
        <w:r>
          <w:t xml:space="preserve">Инструментарий </w:t>
        </w:r>
        <w:r>
          <w:rPr>
            <w:lang w:val="en-US"/>
          </w:rPr>
          <w:t>ARIS</w:t>
        </w:r>
        <w:r w:rsidRPr="00BF023C">
          <w:rPr>
            <w:rPrChange w:id="112" w:author="poly mos" w:date="2021-04-16T11:55:00Z">
              <w:rPr>
                <w:lang w:val="en-US"/>
              </w:rPr>
            </w:rPrChange>
          </w:rPr>
          <w:t xml:space="preserve"> -  </w:t>
        </w:r>
      </w:ins>
    </w:p>
    <w:p w:rsidR="00CC7197" w:rsidRPr="00CC7197" w:rsidDel="00BF023C" w:rsidRDefault="00BF023C">
      <w:pPr>
        <w:jc w:val="both"/>
        <w:rPr>
          <w:del w:id="113" w:author="poly mos" w:date="2021-04-16T11:54:00Z"/>
        </w:rPr>
        <w:pPrChange w:id="114" w:author="temp" w:date="2020-02-27T11:26:00Z">
          <w:pPr>
            <w:pStyle w:val="a3"/>
            <w:numPr>
              <w:numId w:val="2"/>
            </w:numPr>
            <w:ind w:hanging="360"/>
            <w:jc w:val="both"/>
          </w:pPr>
        </w:pPrChange>
      </w:pPr>
      <w:ins w:id="115" w:author="poly mos" w:date="2021-04-16T11:54:00Z">
        <w:r w:rsidRPr="00BF023C">
          <w:t>https://pqm-online.com/assets/files/lib/books/vest-mt.pdf</w:t>
        </w:r>
        <w:r w:rsidRPr="00BF023C" w:rsidDel="00BF023C">
          <w:t xml:space="preserve"> </w:t>
        </w:r>
      </w:ins>
      <w:ins w:id="116" w:author="temp" w:date="2020-02-27T11:28:00Z">
        <w:del w:id="117" w:author="poly mos" w:date="2021-04-16T11:54:00Z">
          <w:r w:rsidR="00CC7197" w:rsidRPr="00CC7197" w:rsidDel="00BF023C">
            <w:delText>Р 50.1.028-2001</w:delText>
          </w:r>
          <w:r w:rsidR="00CC7197" w:rsidDel="00BF023C">
            <w:delText xml:space="preserve"> - </w:delText>
          </w:r>
        </w:del>
      </w:ins>
      <w:ins w:id="118" w:author="temp" w:date="2020-02-27T11:30:00Z">
        <w:del w:id="119" w:author="poly mos" w:date="2021-04-16T11:54:00Z">
          <w:r w:rsidR="00CC7197" w:rsidRPr="00CC7197" w:rsidDel="00BF023C">
            <w:delText>Информационные технологии поддержки жизненного цикла продукции. Методология функционального моделирования</w:delText>
          </w:r>
        </w:del>
      </w:ins>
    </w:p>
    <w:p w:rsidR="00133C51" w:rsidRPr="00BB1774" w:rsidRDefault="00133C51" w:rsidP="00BB1774"/>
    <w:sectPr w:rsidR="00133C51" w:rsidRPr="00BB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26164"/>
    <w:multiLevelType w:val="hybridMultilevel"/>
    <w:tmpl w:val="1FA44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36C98"/>
    <w:multiLevelType w:val="hybridMultilevel"/>
    <w:tmpl w:val="2AE4CE70"/>
    <w:lvl w:ilvl="0" w:tplc="7E4C89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oly mos">
    <w15:presenceInfo w15:providerId="None" w15:userId="poly mos"/>
  </w15:person>
  <w15:person w15:author="Microsoft Office User">
    <w15:presenceInfo w15:providerId="None" w15:userId="Microsoft Office User"/>
  </w15:person>
  <w15:person w15:author="temp">
    <w15:presenceInfo w15:providerId="AD" w15:userId="S-1-5-21-345921913-3119376830-2280275260-13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441"/>
    <w:rsid w:val="0005333A"/>
    <w:rsid w:val="00133C51"/>
    <w:rsid w:val="00285167"/>
    <w:rsid w:val="003E3ECA"/>
    <w:rsid w:val="00661498"/>
    <w:rsid w:val="006D4D95"/>
    <w:rsid w:val="006F4CA7"/>
    <w:rsid w:val="00765777"/>
    <w:rsid w:val="00975F4B"/>
    <w:rsid w:val="00A77441"/>
    <w:rsid w:val="00AC7405"/>
    <w:rsid w:val="00B76522"/>
    <w:rsid w:val="00B976C1"/>
    <w:rsid w:val="00BB1774"/>
    <w:rsid w:val="00BF023C"/>
    <w:rsid w:val="00C078D1"/>
    <w:rsid w:val="00C66609"/>
    <w:rsid w:val="00CC7197"/>
    <w:rsid w:val="00D2108D"/>
    <w:rsid w:val="00DB7310"/>
    <w:rsid w:val="00F96214"/>
    <w:rsid w:val="00FD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DFA6"/>
  <w15:chartTrackingRefBased/>
  <w15:docId w15:val="{881D5A91-BE39-4931-8A17-B29233F7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7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C5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F023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1FD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D1FD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Microsoft Office User</cp:lastModifiedBy>
  <cp:revision>3</cp:revision>
  <dcterms:created xsi:type="dcterms:W3CDTF">2021-04-23T10:42:00Z</dcterms:created>
  <dcterms:modified xsi:type="dcterms:W3CDTF">2021-04-23T10:45:00Z</dcterms:modified>
</cp:coreProperties>
</file>