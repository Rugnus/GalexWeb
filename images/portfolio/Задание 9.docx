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B1774" w:rsidRDefault="00BB1774" w:rsidP="00BB1774">
      <w:pPr>
        <w:jc w:val="both"/>
      </w:pPr>
      <w:r>
        <w:t xml:space="preserve">Задание </w:t>
      </w:r>
      <w:del w:id="0" w:author="poly mos" w:date="2021-03-19T10:27:00Z">
        <w:r w:rsidDel="00661498">
          <w:delText>2</w:delText>
        </w:r>
      </w:del>
      <w:ins w:id="1" w:author="poly mos" w:date="2021-04-16T12:09:00Z">
        <w:r w:rsidR="00EA3C8C">
          <w:t>9</w:t>
        </w:r>
      </w:ins>
      <w:r>
        <w:t xml:space="preserve">. Построение </w:t>
      </w:r>
      <w:ins w:id="2" w:author="poly mos" w:date="2021-04-16T12:11:00Z">
        <w:r w:rsidR="00EA3C8C">
          <w:t>событийной цепочки процессов</w:t>
        </w:r>
      </w:ins>
      <w:del w:id="3" w:author="temp" w:date="2020-02-27T10:00:00Z">
        <w:r w:rsidDel="00B976C1">
          <w:delText xml:space="preserve">контекстной </w:delText>
        </w:r>
      </w:del>
      <w:del w:id="4" w:author="poly mos" w:date="2021-03-19T11:10:00Z">
        <w:r w:rsidDel="00975F4B">
          <w:delText>д</w:delText>
        </w:r>
      </w:del>
      <w:ins w:id="5" w:author="poly mos" w:date="2021-04-16T11:49:00Z">
        <w:r w:rsidR="00BF023C">
          <w:t xml:space="preserve"> (</w:t>
        </w:r>
      </w:ins>
      <w:ins w:id="6" w:author="poly mos" w:date="2021-04-16T12:11:00Z">
        <w:r w:rsidR="00EA3C8C">
          <w:rPr>
            <w:lang w:val="en-US"/>
          </w:rPr>
          <w:t>EPC</w:t>
        </w:r>
      </w:ins>
      <w:ins w:id="7" w:author="poly mos" w:date="2021-04-16T11:49:00Z">
        <w:r w:rsidR="00BF023C">
          <w:t>).</w:t>
        </w:r>
        <w:r w:rsidR="00BF023C" w:rsidRPr="00BF023C" w:rsidDel="00661498">
          <w:t xml:space="preserve"> </w:t>
        </w:r>
      </w:ins>
      <w:del w:id="8" w:author="poly mos" w:date="2021-03-19T10:27:00Z">
        <w:r w:rsidDel="00661498">
          <w:delText xml:space="preserve">иаграммы </w:delText>
        </w:r>
        <w:r w:rsidDel="00661498">
          <w:rPr>
            <w:lang w:val="en-US"/>
          </w:rPr>
          <w:delText>IDEF</w:delText>
        </w:r>
        <w:r w:rsidDel="00661498">
          <w:delText>0 бизнес-процесса.</w:delText>
        </w:r>
      </w:del>
    </w:p>
    <w:p w:rsidR="00BB1774" w:rsidRDefault="00BB1774" w:rsidP="00BB1774">
      <w:pPr>
        <w:pStyle w:val="a3"/>
        <w:numPr>
          <w:ilvl w:val="0"/>
          <w:numId w:val="2"/>
        </w:numPr>
        <w:jc w:val="both"/>
        <w:rPr>
          <w:ins w:id="9" w:author="Microsoft Office User" w:date="2021-04-18T22:55:00Z"/>
        </w:rPr>
      </w:pPr>
      <w:r>
        <w:t>Выбрать среду моделирования (привести ее в отчете)</w:t>
      </w:r>
    </w:p>
    <w:p w:rsidR="00FA1AFF" w:rsidRDefault="00FA1AFF">
      <w:pPr>
        <w:pStyle w:val="a3"/>
        <w:jc w:val="both"/>
        <w:pPrChange w:id="10" w:author="Microsoft Office User" w:date="2021-04-18T22:55:00Z">
          <w:pPr>
            <w:pStyle w:val="a3"/>
            <w:numPr>
              <w:numId w:val="2"/>
            </w:numPr>
            <w:ind w:hanging="360"/>
            <w:jc w:val="both"/>
          </w:pPr>
        </w:pPrChange>
      </w:pPr>
      <w:ins w:id="11" w:author="Microsoft Office User" w:date="2021-04-18T22:55:00Z">
        <w:r>
          <w:rPr>
            <w:lang w:val="en-US"/>
          </w:rPr>
          <w:t>app.diagrams.net</w:t>
        </w:r>
      </w:ins>
    </w:p>
    <w:p w:rsidR="00BB1774" w:rsidDel="00661498" w:rsidRDefault="00BB1774" w:rsidP="00BB1774">
      <w:pPr>
        <w:pStyle w:val="a3"/>
        <w:numPr>
          <w:ilvl w:val="0"/>
          <w:numId w:val="2"/>
        </w:numPr>
        <w:jc w:val="both"/>
        <w:rPr>
          <w:del w:id="12" w:author="poly mos" w:date="2021-03-19T10:29:00Z"/>
        </w:rPr>
      </w:pPr>
      <w:r>
        <w:t xml:space="preserve">Для </w:t>
      </w:r>
      <w:del w:id="13" w:author="poly mos" w:date="2021-02-24T17:07:00Z">
        <w:r w:rsidDel="00C078D1">
          <w:delText xml:space="preserve">продолженной </w:delText>
        </w:r>
      </w:del>
      <w:ins w:id="14" w:author="poly mos" w:date="2021-02-24T17:07:00Z">
        <w:r w:rsidR="00C078D1">
          <w:t>предложенно</w:t>
        </w:r>
      </w:ins>
      <w:ins w:id="15" w:author="poly mos" w:date="2021-04-16T11:56:00Z">
        <w:r w:rsidR="00BF023C">
          <w:t>й</w:t>
        </w:r>
      </w:ins>
      <w:ins w:id="16" w:author="poly mos" w:date="2021-02-24T17:07:00Z">
        <w:r w:rsidR="00C078D1">
          <w:t xml:space="preserve"> </w:t>
        </w:r>
      </w:ins>
      <w:r>
        <w:t>в задании 1</w:t>
      </w:r>
      <w:ins w:id="17" w:author="poly mos" w:date="2021-04-16T11:57:00Z">
        <w:r w:rsidR="00BF023C">
          <w:t xml:space="preserve"> системы (проектируемого сайт</w:t>
        </w:r>
      </w:ins>
      <w:ins w:id="18" w:author="poly mos" w:date="2021-04-16T11:58:00Z">
        <w:r w:rsidR="00BF023C">
          <w:t>а</w:t>
        </w:r>
      </w:ins>
      <w:ins w:id="19" w:author="poly mos" w:date="2021-04-16T11:57:00Z">
        <w:r w:rsidR="00BF023C">
          <w:t>)</w:t>
        </w:r>
      </w:ins>
      <w:del w:id="20" w:author="poly mos" w:date="2021-04-16T11:56:00Z">
        <w:r w:rsidDel="00BF023C">
          <w:delText xml:space="preserve"> бизнес-процесса</w:delText>
        </w:r>
      </w:del>
      <w:r>
        <w:t xml:space="preserve">, построить </w:t>
      </w:r>
      <w:ins w:id="21" w:author="poly mos" w:date="2021-04-16T12:12:00Z">
        <w:r w:rsidR="00EA3C8C">
          <w:t>событийную цепочку процессов</w:t>
        </w:r>
      </w:ins>
      <w:ins w:id="22" w:author="poly mos" w:date="2021-04-16T11:49:00Z">
        <w:r w:rsidR="00BF023C">
          <w:t xml:space="preserve"> (</w:t>
        </w:r>
      </w:ins>
      <w:del w:id="23" w:author="poly mos" w:date="2021-03-19T10:27:00Z">
        <w:r w:rsidDel="00661498">
          <w:delText>контекстную диаграмму бизнес-процесса</w:delText>
        </w:r>
        <w:r w:rsidR="0005333A" w:rsidRPr="0005333A" w:rsidDel="00661498">
          <w:delText xml:space="preserve"> (</w:delText>
        </w:r>
        <w:r w:rsidR="0005333A" w:rsidDel="00661498">
          <w:rPr>
            <w:lang w:val="en-US"/>
          </w:rPr>
          <w:delText>IDEF</w:delText>
        </w:r>
        <w:r w:rsidR="0005333A" w:rsidDel="00661498">
          <w:delText>0</w:delText>
        </w:r>
        <w:r w:rsidR="0005333A" w:rsidRPr="0005333A" w:rsidDel="00661498">
          <w:delText xml:space="preserve"> </w:delText>
        </w:r>
        <w:r w:rsidR="0005333A" w:rsidDel="00661498">
          <w:rPr>
            <w:lang w:val="en-US"/>
          </w:rPr>
          <w:delText>AS</w:delText>
        </w:r>
        <w:r w:rsidR="0005333A" w:rsidRPr="0005333A" w:rsidDel="00661498">
          <w:delText>-</w:delText>
        </w:r>
        <w:r w:rsidR="0005333A" w:rsidDel="00661498">
          <w:rPr>
            <w:lang w:val="en-US"/>
          </w:rPr>
          <w:delText>IS</w:delText>
        </w:r>
        <w:r w:rsidR="0005333A" w:rsidRPr="0005333A" w:rsidDel="00661498">
          <w:delText>)</w:delText>
        </w:r>
      </w:del>
      <w:ins w:id="24" w:author="poly mos" w:date="2021-04-16T12:11:00Z">
        <w:r w:rsidR="00EA3C8C">
          <w:rPr>
            <w:lang w:val="en-US"/>
          </w:rPr>
          <w:t>EPC</w:t>
        </w:r>
      </w:ins>
      <w:ins w:id="25" w:author="poly mos" w:date="2021-04-16T11:52:00Z">
        <w:r w:rsidR="00BF023C">
          <w:t xml:space="preserve">) </w:t>
        </w:r>
      </w:ins>
      <w:ins w:id="26" w:author="poly mos" w:date="2021-04-16T12:12:00Z">
        <w:r w:rsidR="00EA3C8C">
          <w:t>создания сайта</w:t>
        </w:r>
      </w:ins>
      <w:ins w:id="27" w:author="poly mos" w:date="2021-02-24T16:23:00Z">
        <w:r w:rsidR="006F4CA7">
          <w:t>.</w:t>
        </w:r>
      </w:ins>
      <w:del w:id="28" w:author="poly mos" w:date="2021-02-24T16:21:00Z">
        <w:r w:rsidDel="006F4CA7">
          <w:delText>, имеющую не менее:</w:delText>
        </w:r>
      </w:del>
    </w:p>
    <w:p w:rsidR="00BB1774" w:rsidDel="006F4CA7" w:rsidRDefault="00BB1774">
      <w:pPr>
        <w:pStyle w:val="a3"/>
        <w:numPr>
          <w:ilvl w:val="0"/>
          <w:numId w:val="2"/>
        </w:numPr>
        <w:jc w:val="both"/>
        <w:rPr>
          <w:del w:id="29" w:author="poly mos" w:date="2021-02-24T16:21:00Z"/>
        </w:rPr>
        <w:pPrChange w:id="30" w:author="poly mos" w:date="2021-03-19T10:29:00Z">
          <w:pPr>
            <w:pStyle w:val="a3"/>
            <w:jc w:val="both"/>
          </w:pPr>
        </w:pPrChange>
      </w:pPr>
      <w:del w:id="31" w:author="poly mos" w:date="2021-02-24T16:21:00Z">
        <w:r w:rsidDel="006F4CA7">
          <w:delText xml:space="preserve">- 2-х входов, </w:delText>
        </w:r>
      </w:del>
    </w:p>
    <w:p w:rsidR="00BB1774" w:rsidDel="006F4CA7" w:rsidRDefault="00BB1774">
      <w:pPr>
        <w:pStyle w:val="a3"/>
        <w:rPr>
          <w:del w:id="32" w:author="poly mos" w:date="2021-02-24T16:21:00Z"/>
        </w:rPr>
        <w:pPrChange w:id="33" w:author="poly mos" w:date="2021-03-19T10:29:00Z">
          <w:pPr>
            <w:pStyle w:val="a3"/>
            <w:jc w:val="both"/>
          </w:pPr>
        </w:pPrChange>
      </w:pPr>
      <w:del w:id="34" w:author="poly mos" w:date="2021-02-24T16:21:00Z">
        <w:r w:rsidDel="006F4CA7">
          <w:delText xml:space="preserve">- 2-х выходов, </w:delText>
        </w:r>
      </w:del>
    </w:p>
    <w:p w:rsidR="00BB1774" w:rsidDel="006F4CA7" w:rsidRDefault="00BB1774">
      <w:pPr>
        <w:pStyle w:val="a3"/>
        <w:rPr>
          <w:del w:id="35" w:author="poly mos" w:date="2021-02-24T16:21:00Z"/>
        </w:rPr>
        <w:pPrChange w:id="36" w:author="poly mos" w:date="2021-03-19T10:29:00Z">
          <w:pPr>
            <w:pStyle w:val="a3"/>
            <w:jc w:val="both"/>
          </w:pPr>
        </w:pPrChange>
      </w:pPr>
      <w:del w:id="37" w:author="poly mos" w:date="2021-02-24T16:21:00Z">
        <w:r w:rsidDel="006F4CA7">
          <w:delText>- 2-х управлений,</w:delText>
        </w:r>
      </w:del>
    </w:p>
    <w:p w:rsidR="00BB1774" w:rsidDel="006F4CA7" w:rsidRDefault="00BB1774">
      <w:pPr>
        <w:pStyle w:val="a3"/>
        <w:rPr>
          <w:del w:id="38" w:author="poly mos" w:date="2021-02-24T16:21:00Z"/>
        </w:rPr>
        <w:pPrChange w:id="39" w:author="poly mos" w:date="2021-03-19T10:29:00Z">
          <w:pPr>
            <w:pStyle w:val="a3"/>
            <w:jc w:val="both"/>
          </w:pPr>
        </w:pPrChange>
      </w:pPr>
      <w:del w:id="40" w:author="poly mos" w:date="2021-02-24T16:21:00Z">
        <w:r w:rsidDel="006F4CA7">
          <w:delText xml:space="preserve">- 2-х механизмов, </w:delText>
        </w:r>
      </w:del>
    </w:p>
    <w:p w:rsidR="00BB1774" w:rsidRDefault="0005333A">
      <w:pPr>
        <w:pStyle w:val="a3"/>
        <w:numPr>
          <w:ilvl w:val="0"/>
          <w:numId w:val="2"/>
        </w:numPr>
        <w:jc w:val="both"/>
        <w:pPrChange w:id="41" w:author="poly mos" w:date="2021-03-19T10:29:00Z">
          <w:pPr>
            <w:pStyle w:val="a3"/>
            <w:jc w:val="both"/>
          </w:pPr>
        </w:pPrChange>
      </w:pPr>
      <w:del w:id="42" w:author="poly mos" w:date="2021-02-24T16:22:00Z">
        <w:r w:rsidDel="006F4CA7">
          <w:delText xml:space="preserve">с декомпозицией, </w:delText>
        </w:r>
        <w:r w:rsidR="00BB1774" w:rsidDel="006F4CA7">
          <w:delText>включающ</w:delText>
        </w:r>
        <w:r w:rsidDel="006F4CA7">
          <w:delText>ей</w:delText>
        </w:r>
        <w:r w:rsidR="00BB1774" w:rsidDel="006F4CA7">
          <w:delText xml:space="preserve"> не менее:</w:delText>
        </w:r>
      </w:del>
    </w:p>
    <w:p w:rsidR="00BB1774" w:rsidDel="006F4CA7" w:rsidRDefault="00BB1774" w:rsidP="00BB1774">
      <w:pPr>
        <w:pStyle w:val="a3"/>
        <w:jc w:val="both"/>
        <w:rPr>
          <w:del w:id="43" w:author="poly mos" w:date="2021-02-24T16:22:00Z"/>
        </w:rPr>
      </w:pPr>
      <w:del w:id="44" w:author="poly mos" w:date="2021-02-24T16:22:00Z">
        <w:r w:rsidDel="006F4CA7">
          <w:delText xml:space="preserve">-  3-х подпроцессов на верхнем уровне (указать перечень подпроцессов) </w:delText>
        </w:r>
      </w:del>
    </w:p>
    <w:p w:rsidR="0005333A" w:rsidDel="006F4CA7" w:rsidRDefault="00BB1774" w:rsidP="0005333A">
      <w:pPr>
        <w:pStyle w:val="a3"/>
        <w:jc w:val="both"/>
        <w:rPr>
          <w:del w:id="45" w:author="poly mos" w:date="2021-02-24T16:22:00Z"/>
        </w:rPr>
      </w:pPr>
      <w:del w:id="46" w:author="poly mos" w:date="2021-02-24T16:22:00Z">
        <w:r w:rsidDel="006F4CA7">
          <w:delText>- 3-х функций одного из этих подпроцессов (указать подпроцесс и перечень его функций).</w:delText>
        </w:r>
      </w:del>
    </w:p>
    <w:p w:rsidR="0005333A" w:rsidDel="006F4CA7" w:rsidRDefault="0005333A" w:rsidP="00BB1774">
      <w:pPr>
        <w:pStyle w:val="a3"/>
        <w:numPr>
          <w:ilvl w:val="0"/>
          <w:numId w:val="2"/>
        </w:numPr>
        <w:jc w:val="both"/>
        <w:rPr>
          <w:del w:id="47" w:author="poly mos" w:date="2021-02-24T16:23:00Z"/>
        </w:rPr>
      </w:pPr>
      <w:del w:id="48" w:author="poly mos" w:date="2021-02-24T16:23:00Z">
        <w:r w:rsidDel="006F4CA7">
          <w:delText xml:space="preserve">Разработать усовершенствованную модель представленного бизнес-процесса </w:delText>
        </w:r>
      </w:del>
      <w:ins w:id="49" w:author="temp" w:date="2020-02-27T09:55:00Z">
        <w:del w:id="50" w:author="poly mos" w:date="2021-02-24T16:23:00Z">
          <w:r w:rsidRPr="0005333A" w:rsidDel="006F4CA7">
            <w:rPr>
              <w:rPrChange w:id="51" w:author="temp" w:date="2020-02-27T09:55:00Z">
                <w:rPr>
                  <w:lang w:val="en-US"/>
                </w:rPr>
              </w:rPrChange>
            </w:rPr>
            <w:delText>(</w:delText>
          </w:r>
        </w:del>
      </w:ins>
      <w:ins w:id="52" w:author="temp" w:date="2020-02-27T09:56:00Z">
        <w:del w:id="53" w:author="poly mos" w:date="2021-02-24T16:23:00Z">
          <w:r w:rsidDel="006F4CA7">
            <w:rPr>
              <w:lang w:val="en-US"/>
            </w:rPr>
            <w:delText>TO</w:delText>
          </w:r>
          <w:r w:rsidRPr="0005333A" w:rsidDel="006F4CA7">
            <w:rPr>
              <w:rPrChange w:id="54" w:author="temp" w:date="2020-02-27T09:57:00Z">
                <w:rPr>
                  <w:lang w:val="en-US"/>
                </w:rPr>
              </w:rPrChange>
            </w:rPr>
            <w:delText>-</w:delText>
          </w:r>
          <w:r w:rsidDel="006F4CA7">
            <w:rPr>
              <w:lang w:val="en-US"/>
            </w:rPr>
            <w:delText>BE</w:delText>
          </w:r>
          <w:r w:rsidRPr="0005333A" w:rsidDel="006F4CA7">
            <w:rPr>
              <w:rPrChange w:id="55" w:author="temp" w:date="2020-02-27T09:57:00Z">
                <w:rPr>
                  <w:lang w:val="en-US"/>
                </w:rPr>
              </w:rPrChange>
            </w:rPr>
            <w:delText xml:space="preserve">) </w:delText>
          </w:r>
        </w:del>
      </w:ins>
      <w:ins w:id="56" w:author="temp" w:date="2020-02-27T09:57:00Z">
        <w:del w:id="57" w:author="poly mos" w:date="2021-02-24T16:23:00Z">
          <w:r w:rsidR="00B976C1" w:rsidDel="006F4CA7">
            <w:delText>с необходимой</w:delText>
          </w:r>
        </w:del>
      </w:ins>
      <w:ins w:id="58" w:author="temp" w:date="2020-02-27T09:59:00Z">
        <w:del w:id="59" w:author="poly mos" w:date="2021-02-24T16:23:00Z">
          <w:r w:rsidR="00B976C1" w:rsidDel="006F4CA7">
            <w:delText xml:space="preserve"> </w:delText>
          </w:r>
        </w:del>
      </w:ins>
      <w:ins w:id="60" w:author="temp" w:date="2020-02-27T09:57:00Z">
        <w:del w:id="61" w:author="poly mos" w:date="2021-02-24T16:23:00Z">
          <w:r w:rsidR="00B976C1" w:rsidDel="006F4CA7">
            <w:delText>декомпозицией.</w:delText>
          </w:r>
        </w:del>
      </w:ins>
      <w:del w:id="62" w:author="poly mos" w:date="2021-02-24T16:23:00Z">
        <w:r w:rsidDel="006F4CA7">
          <w:delText>(</w:delText>
        </w:r>
      </w:del>
    </w:p>
    <w:p w:rsidR="00BB1774" w:rsidRDefault="00BB1774" w:rsidP="00BB1774">
      <w:pPr>
        <w:pStyle w:val="a3"/>
        <w:numPr>
          <w:ilvl w:val="0"/>
          <w:numId w:val="2"/>
        </w:numPr>
        <w:jc w:val="both"/>
        <w:rPr>
          <w:ins w:id="63" w:author="Microsoft Office User" w:date="2021-04-18T23:04:00Z"/>
        </w:rPr>
      </w:pPr>
      <w:r>
        <w:t xml:space="preserve">Привести </w:t>
      </w:r>
      <w:del w:id="64" w:author="temp" w:date="2020-02-27T09:59:00Z">
        <w:r w:rsidDel="00B976C1">
          <w:delText xml:space="preserve">разработанную </w:delText>
        </w:r>
      </w:del>
      <w:ins w:id="65" w:author="temp" w:date="2020-02-27T09:59:00Z">
        <w:r w:rsidR="00B976C1">
          <w:t>разработанн</w:t>
        </w:r>
        <w:del w:id="66" w:author="poly mos" w:date="2021-03-19T10:28:00Z">
          <w:r w:rsidR="00B976C1" w:rsidDel="00661498">
            <w:delText>ые</w:delText>
          </w:r>
        </w:del>
      </w:ins>
      <w:ins w:id="67" w:author="poly mos" w:date="2021-03-19T10:28:00Z">
        <w:r w:rsidR="00661498">
          <w:t>ую</w:t>
        </w:r>
      </w:ins>
      <w:ins w:id="68" w:author="temp" w:date="2020-02-27T09:59:00Z">
        <w:r w:rsidR="00B976C1">
          <w:t xml:space="preserve"> </w:t>
        </w:r>
      </w:ins>
      <w:del w:id="69" w:author="temp" w:date="2020-02-27T09:59:00Z">
        <w:r w:rsidDel="00B976C1">
          <w:delText xml:space="preserve">схему </w:delText>
        </w:r>
      </w:del>
      <w:ins w:id="70" w:author="temp" w:date="2020-02-27T09:59:00Z">
        <w:r w:rsidR="00B976C1">
          <w:t>схем</w:t>
        </w:r>
        <w:del w:id="71" w:author="poly mos" w:date="2021-03-19T10:28:00Z">
          <w:r w:rsidR="00B976C1" w:rsidDel="00661498">
            <w:delText>ы</w:delText>
          </w:r>
        </w:del>
      </w:ins>
      <w:ins w:id="72" w:author="poly mos" w:date="2021-03-19T10:28:00Z">
        <w:r w:rsidR="00661498">
          <w:t>у</w:t>
        </w:r>
      </w:ins>
      <w:ins w:id="73" w:author="temp" w:date="2020-02-27T09:59:00Z">
        <w:r w:rsidR="00B976C1">
          <w:t xml:space="preserve"> </w:t>
        </w:r>
      </w:ins>
      <w:r>
        <w:t xml:space="preserve">и </w:t>
      </w:r>
      <w:del w:id="74" w:author="temp" w:date="2020-02-27T09:59:00Z">
        <w:r w:rsidDel="00B976C1">
          <w:delText xml:space="preserve">ее </w:delText>
        </w:r>
      </w:del>
      <w:ins w:id="75" w:author="temp" w:date="2020-02-27T09:59:00Z">
        <w:del w:id="76" w:author="poly mos" w:date="2021-03-19T10:28:00Z">
          <w:r w:rsidR="00B976C1" w:rsidDel="00661498">
            <w:delText>их</w:delText>
          </w:r>
        </w:del>
      </w:ins>
      <w:ins w:id="77" w:author="poly mos" w:date="2021-03-19T10:28:00Z">
        <w:r w:rsidR="00661498">
          <w:t>ее</w:t>
        </w:r>
      </w:ins>
      <w:ins w:id="78" w:author="temp" w:date="2020-02-27T09:59:00Z">
        <w:r w:rsidR="00B976C1">
          <w:t xml:space="preserve"> </w:t>
        </w:r>
      </w:ins>
      <w:r>
        <w:t>описание в отчете (в виде текстового документа в электронном виде)</w:t>
      </w:r>
    </w:p>
    <w:p w:rsidR="00683393" w:rsidRDefault="00683393" w:rsidP="00683393">
      <w:pPr>
        <w:pStyle w:val="a3"/>
        <w:numPr>
          <w:ilvl w:val="0"/>
          <w:numId w:val="3"/>
        </w:numPr>
        <w:jc w:val="both"/>
        <w:rPr>
          <w:ins w:id="79" w:author="Microsoft Office User" w:date="2021-04-18T23:05:00Z"/>
        </w:rPr>
      </w:pPr>
      <w:ins w:id="80" w:author="Microsoft Office User" w:date="2021-04-18T23:05:00Z">
        <w:r>
          <w:t>Приходит заказ на создание сайта</w:t>
        </w:r>
      </w:ins>
    </w:p>
    <w:p w:rsidR="00683393" w:rsidRDefault="00683393" w:rsidP="00683393">
      <w:pPr>
        <w:pStyle w:val="a3"/>
        <w:numPr>
          <w:ilvl w:val="0"/>
          <w:numId w:val="3"/>
        </w:numPr>
        <w:jc w:val="both"/>
        <w:rPr>
          <w:ins w:id="81" w:author="Microsoft Office User" w:date="2021-04-18T23:05:00Z"/>
        </w:rPr>
      </w:pPr>
      <w:ins w:id="82" w:author="Microsoft Office User" w:date="2021-04-18T23:05:00Z">
        <w:r>
          <w:t>Проводится анализ конкурентов, всей среды и общий сбор информации</w:t>
        </w:r>
      </w:ins>
    </w:p>
    <w:p w:rsidR="00683393" w:rsidRDefault="00683393" w:rsidP="00683393">
      <w:pPr>
        <w:pStyle w:val="a3"/>
        <w:numPr>
          <w:ilvl w:val="0"/>
          <w:numId w:val="3"/>
        </w:numPr>
        <w:jc w:val="both"/>
        <w:rPr>
          <w:ins w:id="83" w:author="Microsoft Office User" w:date="2021-04-18T23:05:00Z"/>
        </w:rPr>
      </w:pPr>
      <w:ins w:id="84" w:author="Microsoft Office User" w:date="2021-04-18T23:05:00Z">
        <w:r>
          <w:t>Руководителем проекта составляется Техническое задание с сопутствующими требованиями</w:t>
        </w:r>
      </w:ins>
    </w:p>
    <w:p w:rsidR="00683393" w:rsidRDefault="00683393" w:rsidP="00683393">
      <w:pPr>
        <w:pStyle w:val="a3"/>
        <w:numPr>
          <w:ilvl w:val="0"/>
          <w:numId w:val="3"/>
        </w:numPr>
        <w:jc w:val="both"/>
        <w:rPr>
          <w:ins w:id="85" w:author="Microsoft Office User" w:date="2021-04-18T23:06:00Z"/>
        </w:rPr>
      </w:pPr>
      <w:ins w:id="86" w:author="Microsoft Office User" w:date="2021-04-18T23:06:00Z">
        <w:r>
          <w:t>Создается макет веб-сайта и включается в ТЗ</w:t>
        </w:r>
      </w:ins>
    </w:p>
    <w:p w:rsidR="00683393" w:rsidRDefault="00683393" w:rsidP="00683393">
      <w:pPr>
        <w:pStyle w:val="a3"/>
        <w:numPr>
          <w:ilvl w:val="0"/>
          <w:numId w:val="3"/>
        </w:numPr>
        <w:jc w:val="both"/>
        <w:rPr>
          <w:ins w:id="87" w:author="Microsoft Office User" w:date="2021-04-18T23:07:00Z"/>
        </w:rPr>
      </w:pPr>
      <w:ins w:id="88" w:author="Microsoft Office User" w:date="2021-04-18T23:06:00Z">
        <w:r>
          <w:t xml:space="preserve">Собирается команда разработчиков в </w:t>
        </w:r>
        <w:proofErr w:type="spellStart"/>
        <w:r>
          <w:t>соответсвии</w:t>
        </w:r>
        <w:proofErr w:type="spellEnd"/>
        <w:r>
          <w:t xml:space="preserve"> с требованиями по </w:t>
        </w:r>
      </w:ins>
      <w:ins w:id="89" w:author="Microsoft Office User" w:date="2021-04-18T23:07:00Z">
        <w:r>
          <w:t>необходимым технологиям для создания сайта</w:t>
        </w:r>
      </w:ins>
    </w:p>
    <w:p w:rsidR="00683393" w:rsidRDefault="00683393" w:rsidP="00683393">
      <w:pPr>
        <w:pStyle w:val="a3"/>
        <w:numPr>
          <w:ilvl w:val="0"/>
          <w:numId w:val="3"/>
        </w:numPr>
        <w:jc w:val="both"/>
        <w:rPr>
          <w:ins w:id="90" w:author="Microsoft Office User" w:date="2021-04-18T23:08:00Z"/>
        </w:rPr>
      </w:pPr>
      <w:ins w:id="91" w:author="Microsoft Office User" w:date="2021-04-18T23:07:00Z">
        <w:r>
          <w:t>Составляется и отправляется отчёт о предварительном исследовании</w:t>
        </w:r>
      </w:ins>
    </w:p>
    <w:p w:rsidR="00683393" w:rsidRDefault="00683393" w:rsidP="00683393">
      <w:pPr>
        <w:pStyle w:val="a3"/>
        <w:numPr>
          <w:ilvl w:val="0"/>
          <w:numId w:val="3"/>
        </w:numPr>
        <w:jc w:val="both"/>
        <w:rPr>
          <w:ins w:id="92" w:author="Microsoft Office User" w:date="2021-04-18T23:08:00Z"/>
        </w:rPr>
      </w:pPr>
      <w:ins w:id="93" w:author="Microsoft Office User" w:date="2021-04-18T23:08:00Z">
        <w:r>
          <w:t xml:space="preserve">Если отчёт утверждается </w:t>
        </w:r>
        <w:proofErr w:type="gramStart"/>
        <w:r>
          <w:t>заказчиком</w:t>
        </w:r>
        <w:proofErr w:type="gramEnd"/>
        <w:r>
          <w:t xml:space="preserve"> то начинается командная разработка в соответствии с планом работы</w:t>
        </w:r>
      </w:ins>
    </w:p>
    <w:p w:rsidR="00683393" w:rsidRDefault="00683393" w:rsidP="00683393">
      <w:pPr>
        <w:pStyle w:val="a3"/>
        <w:numPr>
          <w:ilvl w:val="0"/>
          <w:numId w:val="3"/>
        </w:numPr>
        <w:jc w:val="both"/>
        <w:rPr>
          <w:ins w:id="94" w:author="Microsoft Office User" w:date="2021-04-18T22:54:00Z"/>
        </w:rPr>
        <w:pPrChange w:id="95" w:author="Microsoft Office User" w:date="2021-04-18T23:04:00Z">
          <w:pPr>
            <w:pStyle w:val="a3"/>
            <w:numPr>
              <w:numId w:val="2"/>
            </w:numPr>
            <w:ind w:hanging="360"/>
            <w:jc w:val="both"/>
          </w:pPr>
        </w:pPrChange>
      </w:pPr>
      <w:ins w:id="96" w:author="Microsoft Office User" w:date="2021-04-18T23:08:00Z">
        <w:r>
          <w:t>Составляется документация для заказчика п</w:t>
        </w:r>
      </w:ins>
      <w:ins w:id="97" w:author="Microsoft Office User" w:date="2021-04-18T23:09:00Z">
        <w:r>
          <w:t>о дальнейшей поддержке и работе сайта</w:t>
        </w:r>
      </w:ins>
    </w:p>
    <w:p w:rsidR="00FA1AFF" w:rsidRDefault="00FA1AFF">
      <w:pPr>
        <w:pStyle w:val="a3"/>
        <w:jc w:val="both"/>
        <w:rPr>
          <w:ins w:id="98" w:author="temp" w:date="2020-02-27T11:26:00Z"/>
        </w:rPr>
        <w:pPrChange w:id="99" w:author="Microsoft Office User" w:date="2021-04-18T22:54:00Z">
          <w:pPr>
            <w:pStyle w:val="a3"/>
            <w:numPr>
              <w:numId w:val="2"/>
            </w:numPr>
            <w:ind w:hanging="360"/>
            <w:jc w:val="both"/>
          </w:pPr>
        </w:pPrChange>
      </w:pPr>
      <w:ins w:id="100" w:author="Microsoft Office User" w:date="2021-04-18T22:54:00Z">
        <w:r w:rsidRPr="00FA1AFF">
          <w:rPr>
            <w:noProof/>
          </w:rPr>
          <w:lastRenderedPageBreak/>
          <w:drawing>
            <wp:inline distT="0" distB="0" distL="0" distR="0" wp14:anchorId="47A1E988" wp14:editId="47C24B23">
              <wp:extent cx="3459850" cy="6911163"/>
              <wp:effectExtent l="0" t="0" r="0" b="0"/>
              <wp:docPr id="1" name="Рисунок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5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463993" cy="691944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CC7197" w:rsidRDefault="00CC7197">
      <w:pPr>
        <w:jc w:val="both"/>
        <w:rPr>
          <w:ins w:id="101" w:author="temp" w:date="2020-02-27T11:26:00Z"/>
        </w:rPr>
        <w:pPrChange w:id="102" w:author="temp" w:date="2020-02-27T11:26:00Z">
          <w:pPr>
            <w:pStyle w:val="a3"/>
            <w:numPr>
              <w:numId w:val="2"/>
            </w:numPr>
            <w:ind w:hanging="360"/>
            <w:jc w:val="both"/>
          </w:pPr>
        </w:pPrChange>
      </w:pPr>
    </w:p>
    <w:p w:rsidR="00CC7197" w:rsidRDefault="00CC7197">
      <w:pPr>
        <w:jc w:val="both"/>
        <w:rPr>
          <w:ins w:id="103" w:author="temp" w:date="2020-02-27T11:28:00Z"/>
        </w:rPr>
        <w:pPrChange w:id="104" w:author="temp" w:date="2020-02-27T11:26:00Z">
          <w:pPr>
            <w:pStyle w:val="a3"/>
            <w:numPr>
              <w:numId w:val="2"/>
            </w:numPr>
            <w:ind w:hanging="360"/>
            <w:jc w:val="both"/>
          </w:pPr>
        </w:pPrChange>
      </w:pPr>
      <w:ins w:id="105" w:author="temp" w:date="2020-02-27T11:28:00Z">
        <w:r>
          <w:t>Полезн</w:t>
        </w:r>
      </w:ins>
      <w:ins w:id="106" w:author="temp" w:date="2020-02-27T11:39:00Z">
        <w:r w:rsidR="006D4D95">
          <w:t>ая информация</w:t>
        </w:r>
      </w:ins>
      <w:ins w:id="107" w:author="temp" w:date="2020-02-27T11:28:00Z">
        <w:r>
          <w:t xml:space="preserve">:  </w:t>
        </w:r>
      </w:ins>
    </w:p>
    <w:p w:rsidR="00EA3C8C" w:rsidRPr="00FA1AFF" w:rsidRDefault="00BF023C" w:rsidP="00EA3C8C">
      <w:pPr>
        <w:rPr>
          <w:ins w:id="108" w:author="poly mos" w:date="2021-04-16T12:10:00Z"/>
        </w:rPr>
      </w:pPr>
      <w:ins w:id="109" w:author="poly mos" w:date="2021-04-16T11:56:00Z">
        <w:r w:rsidRPr="00FA1AFF">
          <w:t xml:space="preserve">1. </w:t>
        </w:r>
      </w:ins>
      <w:ins w:id="110" w:author="poly mos" w:date="2021-04-16T12:10:00Z">
        <w:r w:rsidR="00EA3C8C" w:rsidRPr="00EA3C8C">
          <w:rPr>
            <w:rPrChange w:id="111" w:author="poly mos" w:date="2021-04-16T12:10:00Z">
              <w:rPr>
                <w:rStyle w:val="a4"/>
              </w:rPr>
            </w:rPrChange>
          </w:rPr>
          <w:t>Нотация</w:t>
        </w:r>
        <w:r w:rsidR="00EA3C8C" w:rsidRPr="00FA1AFF">
          <w:rPr>
            <w:rPrChange w:id="112" w:author="Microsoft Office User" w:date="2021-04-18T22:54:00Z">
              <w:rPr>
                <w:rStyle w:val="a4"/>
              </w:rPr>
            </w:rPrChange>
          </w:rPr>
          <w:t xml:space="preserve"> </w:t>
        </w:r>
        <w:r w:rsidR="00EA3C8C" w:rsidRPr="00EA3C8C">
          <w:rPr>
            <w:lang w:val="en-US"/>
            <w:rPrChange w:id="113" w:author="poly mos" w:date="2021-04-16T12:10:00Z">
              <w:rPr>
                <w:rStyle w:val="a4"/>
              </w:rPr>
            </w:rPrChange>
          </w:rPr>
          <w:t>EPC</w:t>
        </w:r>
      </w:ins>
    </w:p>
    <w:p w:rsidR="00CC7197" w:rsidRPr="00CC7197" w:rsidDel="00BF023C" w:rsidRDefault="00EA3C8C">
      <w:pPr>
        <w:rPr>
          <w:del w:id="114" w:author="poly mos" w:date="2021-04-16T11:54:00Z"/>
        </w:rPr>
        <w:pPrChange w:id="115" w:author="temp" w:date="2020-02-27T11:26:00Z">
          <w:pPr>
            <w:pStyle w:val="a3"/>
            <w:numPr>
              <w:numId w:val="2"/>
            </w:numPr>
            <w:ind w:hanging="360"/>
            <w:jc w:val="both"/>
          </w:pPr>
        </w:pPrChange>
      </w:pPr>
      <w:ins w:id="116" w:author="poly mos" w:date="2021-04-16T12:10:00Z">
        <w:r w:rsidRPr="00EA3C8C">
          <w:t>https://www.businessstudio.ru/wiki/docs/v4/doku.php/ru/csdesign/bpmodeling/epc_notation</w:t>
        </w:r>
        <w:r w:rsidRPr="00EA3C8C" w:rsidDel="00BF023C">
          <w:t xml:space="preserve"> </w:t>
        </w:r>
      </w:ins>
      <w:ins w:id="117" w:author="temp" w:date="2020-02-27T11:28:00Z">
        <w:del w:id="118" w:author="poly mos" w:date="2021-04-16T11:54:00Z">
          <w:r w:rsidR="00CC7197" w:rsidRPr="00CC7197" w:rsidDel="00BF023C">
            <w:delText>Р 50.1.028-2001</w:delText>
          </w:r>
          <w:r w:rsidR="00CC7197" w:rsidDel="00BF023C">
            <w:delText xml:space="preserve"> - </w:delText>
          </w:r>
        </w:del>
      </w:ins>
      <w:ins w:id="119" w:author="temp" w:date="2020-02-27T11:30:00Z">
        <w:del w:id="120" w:author="poly mos" w:date="2021-04-16T11:54:00Z">
          <w:r w:rsidR="00CC7197" w:rsidRPr="00CC7197" w:rsidDel="00BF023C">
            <w:delText>Информационные технологии поддержки жизненного цикла продукции. Методология функционального моделирования</w:delText>
          </w:r>
        </w:del>
      </w:ins>
    </w:p>
    <w:p w:rsidR="00133C51" w:rsidRPr="00BB1774" w:rsidRDefault="00133C51" w:rsidP="00EA3C8C"/>
    <w:sectPr w:rsidR="00133C51" w:rsidRPr="00BB17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E51411"/>
    <w:multiLevelType w:val="hybridMultilevel"/>
    <w:tmpl w:val="C21C43BC"/>
    <w:lvl w:ilvl="0" w:tplc="D5104CF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6E26164"/>
    <w:multiLevelType w:val="hybridMultilevel"/>
    <w:tmpl w:val="1FA448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poly mos">
    <w15:presenceInfo w15:providerId="None" w15:userId="poly mos"/>
  </w15:person>
  <w15:person w15:author="temp">
    <w15:presenceInfo w15:providerId="AD" w15:userId="S-1-5-21-345921913-3119376830-2280275260-13006"/>
  </w15:person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1"/>
  <w:proofState w:spelling="clean" w:grammar="clean"/>
  <w:trackRevision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7441"/>
    <w:rsid w:val="0005333A"/>
    <w:rsid w:val="00081C91"/>
    <w:rsid w:val="00133C51"/>
    <w:rsid w:val="003E3ECA"/>
    <w:rsid w:val="00661498"/>
    <w:rsid w:val="00683393"/>
    <w:rsid w:val="006D4D95"/>
    <w:rsid w:val="006F4CA7"/>
    <w:rsid w:val="00765777"/>
    <w:rsid w:val="00975F4B"/>
    <w:rsid w:val="00A77441"/>
    <w:rsid w:val="00AC7405"/>
    <w:rsid w:val="00B76522"/>
    <w:rsid w:val="00B976C1"/>
    <w:rsid w:val="00BB1774"/>
    <w:rsid w:val="00BF023C"/>
    <w:rsid w:val="00C078D1"/>
    <w:rsid w:val="00CC7197"/>
    <w:rsid w:val="00D2108D"/>
    <w:rsid w:val="00EA3C8C"/>
    <w:rsid w:val="00F96214"/>
    <w:rsid w:val="00FA1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886DB6"/>
  <w15:chartTrackingRefBased/>
  <w15:docId w15:val="{881D5A91-BE39-4931-8A17-B29233F78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1774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3C51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BF023C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FA1AFF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FA1AFF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756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temp</dc:creator>
  <cp:keywords/>
  <dc:description/>
  <cp:lastModifiedBy>Microsoft Office User</cp:lastModifiedBy>
  <cp:revision>4</cp:revision>
  <dcterms:created xsi:type="dcterms:W3CDTF">2021-04-16T09:26:00Z</dcterms:created>
  <dcterms:modified xsi:type="dcterms:W3CDTF">2021-04-18T20:09:00Z</dcterms:modified>
</cp:coreProperties>
</file>